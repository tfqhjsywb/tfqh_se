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AF3C" w14:textId="77777777" w:rsidR="003611EB" w:rsidRPr="003611EB" w:rsidRDefault="003611EB" w:rsidP="00A135F2">
      <w:pPr>
        <w:ind w:firstLineChars="200" w:firstLine="723"/>
        <w:jc w:val="center"/>
        <w:rPr>
          <w:rFonts w:ascii="黑体" w:eastAsia="黑体" w:hAnsi="黑体"/>
          <w:b/>
          <w:sz w:val="36"/>
          <w:szCs w:val="36"/>
        </w:rPr>
      </w:pPr>
      <w:r w:rsidRPr="003611EB">
        <w:rPr>
          <w:rFonts w:ascii="黑体" w:eastAsia="黑体" w:hAnsi="黑体" w:hint="eastAsia"/>
          <w:b/>
          <w:sz w:val="36"/>
          <w:szCs w:val="36"/>
        </w:rPr>
        <w:t>天风期货股份有限公司</w:t>
      </w:r>
    </w:p>
    <w:p w14:paraId="03AFD9FC" w14:textId="40E75F81" w:rsidR="008A3365" w:rsidRPr="003611EB" w:rsidRDefault="00DD1E10" w:rsidP="00A135F2">
      <w:pPr>
        <w:ind w:firstLineChars="200" w:firstLine="723"/>
        <w:jc w:val="center"/>
        <w:rPr>
          <w:rFonts w:ascii="黑体" w:eastAsia="黑体" w:hAnsi="黑体"/>
          <w:b/>
          <w:sz w:val="36"/>
          <w:szCs w:val="36"/>
        </w:rPr>
      </w:pPr>
      <w:r w:rsidRPr="003611EB">
        <w:rPr>
          <w:rFonts w:ascii="黑体" w:eastAsia="黑体" w:hAnsi="黑体" w:hint="eastAsia"/>
          <w:b/>
          <w:sz w:val="36"/>
          <w:szCs w:val="36"/>
        </w:rPr>
        <w:t>看穿式监管</w:t>
      </w:r>
      <w:ins w:id="0" w:author="tfqh 11" w:date="2019-03-29T16:56:00Z">
        <w:r w:rsidR="00A3102D" w:rsidRPr="003611EB">
          <w:rPr>
            <w:rFonts w:ascii="黑体" w:eastAsia="黑体" w:hAnsi="黑体" w:hint="eastAsia"/>
            <w:b/>
            <w:sz w:val="36"/>
            <w:szCs w:val="36"/>
          </w:rPr>
          <w:t>及</w:t>
        </w:r>
      </w:ins>
      <w:ins w:id="1" w:author="tfqh 11" w:date="2019-03-29T17:02:00Z">
        <w:r w:rsidR="00A3102D" w:rsidRPr="003611EB">
          <w:rPr>
            <w:rFonts w:ascii="黑体" w:eastAsia="黑体" w:hAnsi="黑体" w:hint="eastAsia"/>
            <w:b/>
            <w:sz w:val="36"/>
            <w:szCs w:val="36"/>
          </w:rPr>
          <w:t>信息系统外部</w:t>
        </w:r>
      </w:ins>
      <w:r w:rsidRPr="003611EB">
        <w:rPr>
          <w:rFonts w:ascii="黑体" w:eastAsia="黑体" w:hAnsi="黑体" w:hint="eastAsia"/>
          <w:b/>
          <w:sz w:val="36"/>
          <w:szCs w:val="36"/>
        </w:rPr>
        <w:t>接入管理办法</w:t>
      </w:r>
    </w:p>
    <w:p w14:paraId="0C4A4210" w14:textId="77777777" w:rsidR="009004D3" w:rsidRPr="00A3102D" w:rsidRDefault="009004D3" w:rsidP="00A135F2">
      <w:pPr>
        <w:ind w:firstLineChars="200" w:firstLine="560"/>
        <w:jc w:val="center"/>
        <w:rPr>
          <w:rFonts w:ascii="仿宋" w:eastAsia="仿宋" w:hAnsi="仿宋"/>
          <w:sz w:val="28"/>
          <w:szCs w:val="28"/>
        </w:rPr>
      </w:pPr>
    </w:p>
    <w:p w14:paraId="17D5050E" w14:textId="77777777" w:rsidR="00A95FAB" w:rsidRPr="003611EB" w:rsidRDefault="00A14CF3" w:rsidP="00A135F2">
      <w:pPr>
        <w:ind w:firstLineChars="200" w:firstLine="562"/>
        <w:jc w:val="center"/>
        <w:rPr>
          <w:rFonts w:ascii="仿宋" w:eastAsia="仿宋" w:hAnsi="仿宋"/>
          <w:b/>
          <w:sz w:val="28"/>
          <w:szCs w:val="28"/>
        </w:rPr>
      </w:pPr>
      <w:r w:rsidRPr="003611EB">
        <w:rPr>
          <w:rFonts w:ascii="仿宋" w:eastAsia="仿宋" w:hAnsi="仿宋" w:hint="eastAsia"/>
          <w:b/>
          <w:sz w:val="28"/>
          <w:szCs w:val="28"/>
        </w:rPr>
        <w:t xml:space="preserve">第一章 </w:t>
      </w:r>
      <w:r w:rsidR="00A95FAB" w:rsidRPr="003611EB">
        <w:rPr>
          <w:rFonts w:ascii="仿宋" w:eastAsia="仿宋" w:hAnsi="仿宋" w:hint="eastAsia"/>
          <w:b/>
          <w:sz w:val="28"/>
          <w:szCs w:val="28"/>
        </w:rPr>
        <w:t>总则</w:t>
      </w:r>
    </w:p>
    <w:p w14:paraId="622FA820" w14:textId="77777777" w:rsidR="00A14CF3" w:rsidRPr="009004D3" w:rsidRDefault="00A14CF3" w:rsidP="00A135F2">
      <w:pPr>
        <w:ind w:firstLineChars="200" w:firstLine="560"/>
        <w:rPr>
          <w:rFonts w:ascii="仿宋" w:eastAsia="仿宋" w:hAnsi="仿宋"/>
          <w:sz w:val="28"/>
          <w:szCs w:val="28"/>
        </w:rPr>
      </w:pPr>
      <w:r w:rsidRPr="009004D3">
        <w:rPr>
          <w:rFonts w:ascii="仿宋" w:eastAsia="仿宋" w:hAnsi="仿宋"/>
          <w:sz w:val="28"/>
          <w:szCs w:val="28"/>
        </w:rPr>
        <w:tab/>
      </w:r>
      <w:r w:rsidRPr="006B312A">
        <w:rPr>
          <w:rFonts w:ascii="仿宋" w:eastAsia="仿宋" w:hAnsi="仿宋" w:hint="eastAsia"/>
          <w:b/>
          <w:sz w:val="28"/>
          <w:szCs w:val="28"/>
        </w:rPr>
        <w:t>第一条</w:t>
      </w:r>
      <w:r w:rsidRPr="009004D3">
        <w:rPr>
          <w:rFonts w:ascii="仿宋" w:eastAsia="仿宋" w:hAnsi="仿宋" w:hint="eastAsia"/>
          <w:sz w:val="28"/>
          <w:szCs w:val="28"/>
        </w:rPr>
        <w:t xml:space="preserve"> 为了贯彻落实</w:t>
      </w:r>
      <w:ins w:id="2" w:author="tfqh 11" w:date="2019-03-29T16:53:00Z">
        <w:r w:rsidR="00E56E20" w:rsidRPr="00E56E20">
          <w:rPr>
            <w:rFonts w:ascii="仿宋" w:eastAsia="仿宋" w:hAnsi="仿宋" w:hint="eastAsia"/>
            <w:sz w:val="28"/>
            <w:szCs w:val="28"/>
          </w:rPr>
          <w:t>中国证券监督管理委员会（以下简称“证监会”）</w:t>
        </w:r>
      </w:ins>
      <w:del w:id="3" w:author="tfqh 11" w:date="2019-03-29T16:53:00Z">
        <w:r w:rsidRPr="009004D3" w:rsidDel="00E56E20">
          <w:rPr>
            <w:rFonts w:ascii="仿宋" w:eastAsia="仿宋" w:hAnsi="仿宋" w:hint="eastAsia"/>
            <w:sz w:val="28"/>
            <w:szCs w:val="28"/>
          </w:rPr>
          <w:delText>证监会</w:delText>
        </w:r>
      </w:del>
      <w:r w:rsidR="00FF6EB7" w:rsidRPr="009004D3">
        <w:rPr>
          <w:rFonts w:ascii="仿宋" w:eastAsia="仿宋" w:hAnsi="仿宋" w:hint="eastAsia"/>
          <w:sz w:val="28"/>
          <w:szCs w:val="28"/>
        </w:rPr>
        <w:t>以及</w:t>
      </w:r>
      <w:ins w:id="4" w:author="tfqh 11" w:date="2019-03-29T16:53:00Z">
        <w:r w:rsidR="00E56E20" w:rsidRPr="00E56E20">
          <w:rPr>
            <w:rFonts w:ascii="仿宋" w:eastAsia="仿宋" w:hAnsi="仿宋" w:hint="eastAsia"/>
            <w:sz w:val="28"/>
            <w:szCs w:val="28"/>
          </w:rPr>
          <w:t>中国期货市场监控中心（以下简称“监控中心”）</w:t>
        </w:r>
      </w:ins>
      <w:del w:id="5" w:author="tfqh 11" w:date="2019-03-29T16:53:00Z">
        <w:r w:rsidR="00FF6EB7" w:rsidRPr="009004D3" w:rsidDel="00E56E20">
          <w:rPr>
            <w:rFonts w:ascii="仿宋" w:eastAsia="仿宋" w:hAnsi="仿宋" w:hint="eastAsia"/>
            <w:sz w:val="28"/>
            <w:szCs w:val="28"/>
          </w:rPr>
          <w:delText>保监中心</w:delText>
        </w:r>
      </w:del>
      <w:r w:rsidRPr="009004D3">
        <w:rPr>
          <w:rFonts w:ascii="仿宋" w:eastAsia="仿宋" w:hAnsi="仿宋" w:hint="eastAsia"/>
          <w:sz w:val="28"/>
          <w:szCs w:val="28"/>
        </w:rPr>
        <w:t>对于看穿式监管的各项</w:t>
      </w:r>
      <w:del w:id="6" w:author="tfqh 11" w:date="2019-03-29T16:53:00Z">
        <w:r w:rsidRPr="009004D3" w:rsidDel="00A3102D">
          <w:rPr>
            <w:rFonts w:ascii="仿宋" w:eastAsia="仿宋" w:hAnsi="仿宋" w:hint="eastAsia"/>
            <w:sz w:val="28"/>
            <w:szCs w:val="28"/>
          </w:rPr>
          <w:delText>细则</w:delText>
        </w:r>
      </w:del>
      <w:ins w:id="7" w:author="tfqh 11" w:date="2019-03-29T16:53:00Z">
        <w:r w:rsidR="00A3102D">
          <w:rPr>
            <w:rFonts w:ascii="仿宋" w:eastAsia="仿宋" w:hAnsi="仿宋" w:hint="eastAsia"/>
            <w:sz w:val="28"/>
            <w:szCs w:val="28"/>
          </w:rPr>
          <w:t>规定及</w:t>
        </w:r>
      </w:ins>
      <w:r w:rsidRPr="009004D3">
        <w:rPr>
          <w:rFonts w:ascii="仿宋" w:eastAsia="仿宋" w:hAnsi="仿宋" w:hint="eastAsia"/>
          <w:sz w:val="28"/>
          <w:szCs w:val="28"/>
        </w:rPr>
        <w:t>要求，</w:t>
      </w:r>
      <w:del w:id="8" w:author="tfqh 11" w:date="2019-03-29T16:54:00Z">
        <w:r w:rsidRPr="009004D3" w:rsidDel="00A3102D">
          <w:rPr>
            <w:rFonts w:ascii="仿宋" w:eastAsia="仿宋" w:hAnsi="仿宋" w:hint="eastAsia"/>
            <w:sz w:val="28"/>
            <w:szCs w:val="28"/>
          </w:rPr>
          <w:delText>在监管规定时间内完成</w:delText>
        </w:r>
        <w:r w:rsidR="00834EF9" w:rsidRPr="009004D3" w:rsidDel="00A3102D">
          <w:rPr>
            <w:rFonts w:ascii="仿宋" w:eastAsia="仿宋" w:hAnsi="仿宋" w:hint="eastAsia"/>
            <w:sz w:val="28"/>
            <w:szCs w:val="28"/>
          </w:rPr>
          <w:delText>所有公司客户的看穿式监管实施工作，现根据</w:delText>
        </w:r>
        <w:r w:rsidR="000F4EA0" w:rsidRPr="009004D3" w:rsidDel="00A3102D">
          <w:rPr>
            <w:rFonts w:ascii="仿宋" w:eastAsia="仿宋" w:hAnsi="仿宋" w:hint="eastAsia"/>
            <w:sz w:val="28"/>
            <w:szCs w:val="28"/>
          </w:rPr>
          <w:delText>监管要求，</w:delText>
        </w:r>
      </w:del>
      <w:ins w:id="9" w:author="tfqh 11" w:date="2019-03-29T16:54:00Z">
        <w:r w:rsidR="00A3102D">
          <w:rPr>
            <w:rFonts w:ascii="仿宋" w:eastAsia="仿宋" w:hAnsi="仿宋" w:hint="eastAsia"/>
            <w:sz w:val="28"/>
            <w:szCs w:val="28"/>
          </w:rPr>
          <w:t>配合</w:t>
        </w:r>
      </w:ins>
      <w:r w:rsidR="000F4EA0" w:rsidRPr="009004D3">
        <w:rPr>
          <w:rFonts w:ascii="仿宋" w:eastAsia="仿宋" w:hAnsi="仿宋" w:hint="eastAsia"/>
          <w:sz w:val="28"/>
          <w:szCs w:val="28"/>
        </w:rPr>
        <w:t>看穿式</w:t>
      </w:r>
      <w:ins w:id="10" w:author="tfqh 11" w:date="2019-03-29T16:55:00Z">
        <w:r w:rsidR="00A3102D">
          <w:rPr>
            <w:rFonts w:ascii="仿宋" w:eastAsia="仿宋" w:hAnsi="仿宋" w:hint="eastAsia"/>
            <w:sz w:val="28"/>
            <w:szCs w:val="28"/>
          </w:rPr>
          <w:t>监管，</w:t>
        </w:r>
      </w:ins>
      <w:r w:rsidR="000F4EA0" w:rsidRPr="009004D3">
        <w:rPr>
          <w:rFonts w:ascii="仿宋" w:eastAsia="仿宋" w:hAnsi="仿宋" w:hint="eastAsia"/>
          <w:sz w:val="28"/>
          <w:szCs w:val="28"/>
        </w:rPr>
        <w:t>规范</w:t>
      </w:r>
      <w:del w:id="11" w:author="tfqh 11" w:date="2019-03-29T16:55:00Z">
        <w:r w:rsidR="000F4EA0" w:rsidRPr="009004D3" w:rsidDel="00A3102D">
          <w:rPr>
            <w:rFonts w:ascii="仿宋" w:eastAsia="仿宋" w:hAnsi="仿宋" w:hint="eastAsia"/>
            <w:sz w:val="28"/>
            <w:szCs w:val="28"/>
          </w:rPr>
          <w:delText>以及</w:delText>
        </w:r>
      </w:del>
      <w:del w:id="12" w:author="tfqh 11" w:date="2019-03-29T17:08:00Z">
        <w:r w:rsidR="000F4EA0" w:rsidRPr="009004D3" w:rsidDel="006B312A">
          <w:rPr>
            <w:rFonts w:ascii="仿宋" w:eastAsia="仿宋" w:hAnsi="仿宋" w:hint="eastAsia"/>
            <w:sz w:val="28"/>
            <w:szCs w:val="28"/>
          </w:rPr>
          <w:delText>公司</w:delText>
        </w:r>
      </w:del>
      <w:ins w:id="13" w:author="tfqh 11" w:date="2019-03-29T17:08:00Z">
        <w:r w:rsidR="006B312A">
          <w:rPr>
            <w:rFonts w:ascii="仿宋" w:eastAsia="仿宋" w:hAnsi="仿宋" w:hint="eastAsia"/>
            <w:sz w:val="28"/>
            <w:szCs w:val="28"/>
          </w:rPr>
          <w:t>天风期货（以下简称“公司”）</w:t>
        </w:r>
      </w:ins>
      <w:ins w:id="14" w:author="tfqh 11" w:date="2019-03-29T16:55:00Z">
        <w:r w:rsidR="00A3102D">
          <w:rPr>
            <w:rFonts w:ascii="仿宋" w:eastAsia="仿宋" w:hAnsi="仿宋" w:hint="eastAsia"/>
            <w:sz w:val="28"/>
            <w:szCs w:val="28"/>
          </w:rPr>
          <w:t>看穿式监管</w:t>
        </w:r>
      </w:ins>
      <w:r w:rsidR="000F4EA0" w:rsidRPr="009004D3">
        <w:rPr>
          <w:rFonts w:ascii="仿宋" w:eastAsia="仿宋" w:hAnsi="仿宋" w:hint="eastAsia"/>
          <w:sz w:val="28"/>
          <w:szCs w:val="28"/>
        </w:rPr>
        <w:t>流程</w:t>
      </w:r>
      <w:del w:id="15" w:author="tfqh 11" w:date="2019-03-29T16:55:00Z">
        <w:r w:rsidR="000F4EA0" w:rsidRPr="009004D3" w:rsidDel="00A3102D">
          <w:rPr>
            <w:rFonts w:ascii="仿宋" w:eastAsia="仿宋" w:hAnsi="仿宋" w:hint="eastAsia"/>
            <w:sz w:val="28"/>
            <w:szCs w:val="28"/>
          </w:rPr>
          <w:delText>需求</w:delText>
        </w:r>
      </w:del>
      <w:r w:rsidR="000F4EA0" w:rsidRPr="009004D3">
        <w:rPr>
          <w:rFonts w:ascii="仿宋" w:eastAsia="仿宋" w:hAnsi="仿宋" w:hint="eastAsia"/>
          <w:sz w:val="28"/>
          <w:szCs w:val="28"/>
        </w:rPr>
        <w:t>，制定以下</w:t>
      </w:r>
      <w:del w:id="16" w:author="tfqh 11" w:date="2019-03-29T16:55:00Z">
        <w:r w:rsidR="000F4EA0" w:rsidRPr="009004D3" w:rsidDel="00A3102D">
          <w:rPr>
            <w:rFonts w:ascii="仿宋" w:eastAsia="仿宋" w:hAnsi="仿宋" w:hint="eastAsia"/>
            <w:sz w:val="28"/>
            <w:szCs w:val="28"/>
          </w:rPr>
          <w:delText>实施</w:delText>
        </w:r>
      </w:del>
      <w:ins w:id="17" w:author="tfqh 11" w:date="2019-03-29T16:55:00Z">
        <w:r w:rsidR="00A3102D">
          <w:rPr>
            <w:rFonts w:ascii="仿宋" w:eastAsia="仿宋" w:hAnsi="仿宋" w:hint="eastAsia"/>
            <w:sz w:val="28"/>
            <w:szCs w:val="28"/>
          </w:rPr>
          <w:t>管理</w:t>
        </w:r>
      </w:ins>
      <w:r w:rsidR="000F4EA0" w:rsidRPr="009004D3">
        <w:rPr>
          <w:rFonts w:ascii="仿宋" w:eastAsia="仿宋" w:hAnsi="仿宋" w:hint="eastAsia"/>
          <w:sz w:val="28"/>
          <w:szCs w:val="28"/>
        </w:rPr>
        <w:t>办法（以下简称“本办法”）。</w:t>
      </w:r>
    </w:p>
    <w:p w14:paraId="2FC2E585" w14:textId="77777777" w:rsidR="00A8366F" w:rsidRPr="009004D3" w:rsidRDefault="00A8366F" w:rsidP="00A135F2">
      <w:pPr>
        <w:ind w:firstLineChars="200" w:firstLine="560"/>
        <w:rPr>
          <w:rFonts w:ascii="仿宋" w:eastAsia="仿宋" w:hAnsi="仿宋"/>
          <w:sz w:val="28"/>
          <w:szCs w:val="28"/>
        </w:rPr>
      </w:pPr>
      <w:del w:id="18" w:author="tfqh 11" w:date="2019-04-01T16:11:00Z">
        <w:r w:rsidRPr="009004D3" w:rsidDel="00995D5F">
          <w:rPr>
            <w:rFonts w:ascii="仿宋" w:eastAsia="仿宋" w:hAnsi="仿宋"/>
            <w:sz w:val="28"/>
            <w:szCs w:val="28"/>
          </w:rPr>
          <w:tab/>
        </w:r>
      </w:del>
      <w:r w:rsidRPr="006B312A">
        <w:rPr>
          <w:rFonts w:ascii="仿宋" w:eastAsia="仿宋" w:hAnsi="仿宋" w:hint="eastAsia"/>
          <w:b/>
          <w:sz w:val="28"/>
          <w:szCs w:val="28"/>
        </w:rPr>
        <w:t>第二条</w:t>
      </w:r>
      <w:r w:rsidRPr="009004D3">
        <w:rPr>
          <w:rFonts w:ascii="仿宋" w:eastAsia="仿宋" w:hAnsi="仿宋" w:hint="eastAsia"/>
          <w:sz w:val="28"/>
          <w:szCs w:val="28"/>
        </w:rPr>
        <w:t xml:space="preserve"> 所有</w:t>
      </w:r>
      <w:r w:rsidR="002F4920" w:rsidRPr="009004D3">
        <w:rPr>
          <w:rFonts w:ascii="仿宋" w:eastAsia="仿宋" w:hAnsi="仿宋" w:hint="eastAsia"/>
          <w:sz w:val="28"/>
          <w:szCs w:val="28"/>
        </w:rPr>
        <w:t>接入</w:t>
      </w:r>
      <w:ins w:id="19" w:author="tfqh 11" w:date="2019-03-29T16:35:00Z">
        <w:r w:rsidR="009004D3">
          <w:rPr>
            <w:rFonts w:ascii="仿宋" w:eastAsia="仿宋" w:hAnsi="仿宋" w:hint="eastAsia"/>
            <w:sz w:val="28"/>
            <w:szCs w:val="28"/>
          </w:rPr>
          <w:t>公</w:t>
        </w:r>
      </w:ins>
      <w:del w:id="20" w:author="tfqh 11" w:date="2019-03-29T16:35:00Z">
        <w:r w:rsidR="002F4920" w:rsidRPr="009004D3" w:rsidDel="009004D3">
          <w:rPr>
            <w:rFonts w:ascii="仿宋" w:eastAsia="仿宋" w:hAnsi="仿宋" w:hint="eastAsia"/>
            <w:sz w:val="28"/>
            <w:szCs w:val="28"/>
          </w:rPr>
          <w:delText>我</w:delText>
        </w:r>
      </w:del>
      <w:r w:rsidR="002F4920" w:rsidRPr="009004D3">
        <w:rPr>
          <w:rFonts w:ascii="仿宋" w:eastAsia="仿宋" w:hAnsi="仿宋" w:hint="eastAsia"/>
          <w:sz w:val="28"/>
          <w:szCs w:val="28"/>
        </w:rPr>
        <w:t>司生产系统进行交易的客户端软件，都将纳入本办法管理范围，所有管理范围内客户端软件，都需符合</w:t>
      </w:r>
      <w:r w:rsidR="00FF6EB7" w:rsidRPr="009004D3">
        <w:rPr>
          <w:rFonts w:ascii="仿宋" w:eastAsia="仿宋" w:hAnsi="仿宋" w:hint="eastAsia"/>
          <w:sz w:val="28"/>
          <w:szCs w:val="28"/>
        </w:rPr>
        <w:t>证监会以及</w:t>
      </w:r>
      <w:del w:id="21" w:author="tfqh 11" w:date="2019-03-29T17:03:00Z">
        <w:r w:rsidR="00FF6EB7" w:rsidRPr="009004D3" w:rsidDel="00A3102D">
          <w:rPr>
            <w:rFonts w:ascii="仿宋" w:eastAsia="仿宋" w:hAnsi="仿宋" w:hint="eastAsia"/>
            <w:sz w:val="28"/>
            <w:szCs w:val="28"/>
          </w:rPr>
          <w:delText>保监</w:delText>
        </w:r>
      </w:del>
      <w:ins w:id="22" w:author="tfqh 11" w:date="2019-03-29T17:03:00Z">
        <w:r w:rsidR="00A3102D">
          <w:rPr>
            <w:rFonts w:ascii="仿宋" w:eastAsia="仿宋" w:hAnsi="仿宋" w:hint="eastAsia"/>
            <w:sz w:val="28"/>
            <w:szCs w:val="28"/>
          </w:rPr>
          <w:t>监控</w:t>
        </w:r>
      </w:ins>
      <w:r w:rsidR="00FF6EB7" w:rsidRPr="009004D3">
        <w:rPr>
          <w:rFonts w:ascii="仿宋" w:eastAsia="仿宋" w:hAnsi="仿宋" w:hint="eastAsia"/>
          <w:sz w:val="28"/>
          <w:szCs w:val="28"/>
        </w:rPr>
        <w:t>中心</w:t>
      </w:r>
      <w:ins w:id="23" w:author="tfqh 11" w:date="2019-03-29T17:03:00Z">
        <w:r w:rsidR="00A3102D">
          <w:rPr>
            <w:rFonts w:ascii="仿宋" w:eastAsia="仿宋" w:hAnsi="仿宋" w:hint="eastAsia"/>
            <w:sz w:val="28"/>
            <w:szCs w:val="28"/>
          </w:rPr>
          <w:t>的看穿式要求</w:t>
        </w:r>
      </w:ins>
      <w:r w:rsidR="001F444D" w:rsidRPr="009004D3">
        <w:rPr>
          <w:rFonts w:ascii="仿宋" w:eastAsia="仿宋" w:hAnsi="仿宋" w:hint="eastAsia"/>
          <w:sz w:val="28"/>
          <w:szCs w:val="28"/>
        </w:rPr>
        <w:t>。</w:t>
      </w:r>
    </w:p>
    <w:p w14:paraId="122F804B" w14:textId="77777777" w:rsidR="008C7E27" w:rsidRPr="009004D3" w:rsidRDefault="001F444D" w:rsidP="00A135F2">
      <w:pPr>
        <w:ind w:firstLineChars="200" w:firstLine="560"/>
        <w:rPr>
          <w:rFonts w:ascii="仿宋" w:eastAsia="仿宋" w:hAnsi="仿宋"/>
          <w:sz w:val="28"/>
          <w:szCs w:val="28"/>
        </w:rPr>
      </w:pPr>
      <w:del w:id="24" w:author="tfqh 11" w:date="2019-04-01T16:11:00Z">
        <w:r w:rsidRPr="009004D3" w:rsidDel="00995D5F">
          <w:rPr>
            <w:rFonts w:ascii="仿宋" w:eastAsia="仿宋" w:hAnsi="仿宋"/>
            <w:sz w:val="28"/>
            <w:szCs w:val="28"/>
          </w:rPr>
          <w:tab/>
        </w:r>
      </w:del>
      <w:r w:rsidRPr="006B312A">
        <w:rPr>
          <w:rFonts w:ascii="仿宋" w:eastAsia="仿宋" w:hAnsi="仿宋" w:hint="eastAsia"/>
          <w:b/>
          <w:sz w:val="28"/>
          <w:szCs w:val="28"/>
        </w:rPr>
        <w:t>第三条</w:t>
      </w:r>
      <w:r w:rsidRPr="009004D3">
        <w:rPr>
          <w:rFonts w:ascii="仿宋" w:eastAsia="仿宋" w:hAnsi="仿宋" w:hint="eastAsia"/>
          <w:sz w:val="28"/>
          <w:szCs w:val="28"/>
        </w:rPr>
        <w:t xml:space="preserve"> 针对看穿式监管接入客户端，根据其软件归属关系以及市场占有率，分为</w:t>
      </w:r>
      <w:del w:id="25" w:author="tfqh 11" w:date="2019-03-29T17:07:00Z">
        <w:r w:rsidRPr="009004D3" w:rsidDel="006B312A">
          <w:rPr>
            <w:rFonts w:ascii="仿宋" w:eastAsia="仿宋" w:hAnsi="仿宋" w:hint="eastAsia"/>
            <w:sz w:val="28"/>
            <w:szCs w:val="28"/>
          </w:rPr>
          <w:delText>我</w:delText>
        </w:r>
      </w:del>
      <w:ins w:id="26" w:author="tfqh 11" w:date="2019-03-29T17:07:00Z">
        <w:r w:rsidR="006B312A">
          <w:rPr>
            <w:rFonts w:ascii="仿宋" w:eastAsia="仿宋" w:hAnsi="仿宋" w:hint="eastAsia"/>
            <w:sz w:val="28"/>
            <w:szCs w:val="28"/>
          </w:rPr>
          <w:t>公</w:t>
        </w:r>
      </w:ins>
      <w:r w:rsidRPr="009004D3">
        <w:rPr>
          <w:rFonts w:ascii="仿宋" w:eastAsia="仿宋" w:hAnsi="仿宋" w:hint="eastAsia"/>
          <w:sz w:val="28"/>
          <w:szCs w:val="28"/>
        </w:rPr>
        <w:t>司软件、供应商对接软件以及</w:t>
      </w:r>
      <w:commentRangeStart w:id="27"/>
      <w:r w:rsidRPr="009004D3">
        <w:rPr>
          <w:rFonts w:ascii="仿宋" w:eastAsia="仿宋" w:hAnsi="仿宋" w:hint="eastAsia"/>
          <w:sz w:val="28"/>
          <w:szCs w:val="28"/>
        </w:rPr>
        <w:t>个人接入软件</w:t>
      </w:r>
      <w:commentRangeEnd w:id="27"/>
      <w:r w:rsidR="00CD61CC">
        <w:rPr>
          <w:rStyle w:val="aa"/>
        </w:rPr>
        <w:commentReference w:id="27"/>
      </w:r>
      <w:r w:rsidRPr="009004D3">
        <w:rPr>
          <w:rFonts w:ascii="仿宋" w:eastAsia="仿宋" w:hAnsi="仿宋" w:hint="eastAsia"/>
          <w:sz w:val="28"/>
          <w:szCs w:val="28"/>
        </w:rPr>
        <w:t>。</w:t>
      </w:r>
    </w:p>
    <w:p w14:paraId="58BC4116" w14:textId="77777777" w:rsidR="008C7E27" w:rsidRPr="009004D3" w:rsidRDefault="008C7E27" w:rsidP="00A135F2">
      <w:pPr>
        <w:ind w:firstLineChars="200" w:firstLine="562"/>
        <w:rPr>
          <w:rFonts w:ascii="仿宋" w:eastAsia="仿宋" w:hAnsi="仿宋"/>
          <w:sz w:val="28"/>
          <w:szCs w:val="28"/>
        </w:rPr>
      </w:pPr>
      <w:r w:rsidRPr="006B312A">
        <w:rPr>
          <w:rFonts w:ascii="仿宋" w:eastAsia="仿宋" w:hAnsi="仿宋" w:hint="eastAsia"/>
          <w:b/>
          <w:sz w:val="28"/>
          <w:szCs w:val="28"/>
        </w:rPr>
        <w:t>第四条</w:t>
      </w:r>
      <w:r w:rsidRPr="009004D3">
        <w:rPr>
          <w:rFonts w:ascii="仿宋" w:eastAsia="仿宋" w:hAnsi="仿宋" w:hint="eastAsia"/>
          <w:sz w:val="28"/>
          <w:szCs w:val="28"/>
        </w:rPr>
        <w:t xml:space="preserve"> </w:t>
      </w:r>
      <w:del w:id="28" w:author="tfqh 11" w:date="2019-03-29T17:07:00Z">
        <w:r w:rsidR="001F444D" w:rsidRPr="009004D3" w:rsidDel="006B312A">
          <w:rPr>
            <w:rFonts w:ascii="仿宋" w:eastAsia="仿宋" w:hAnsi="仿宋" w:hint="eastAsia"/>
            <w:sz w:val="28"/>
            <w:szCs w:val="28"/>
          </w:rPr>
          <w:delText>我</w:delText>
        </w:r>
      </w:del>
      <w:ins w:id="29" w:author="tfqh 11" w:date="2019-03-29T17:07:00Z">
        <w:r w:rsidR="006B312A">
          <w:rPr>
            <w:rFonts w:ascii="仿宋" w:eastAsia="仿宋" w:hAnsi="仿宋" w:hint="eastAsia"/>
            <w:sz w:val="28"/>
            <w:szCs w:val="28"/>
          </w:rPr>
          <w:t>公</w:t>
        </w:r>
      </w:ins>
      <w:r w:rsidR="001F444D" w:rsidRPr="009004D3">
        <w:rPr>
          <w:rFonts w:ascii="仿宋" w:eastAsia="仿宋" w:hAnsi="仿宋" w:hint="eastAsia"/>
          <w:sz w:val="28"/>
          <w:szCs w:val="28"/>
        </w:rPr>
        <w:t>司软件为</w:t>
      </w:r>
      <w:del w:id="30" w:author="tfqh 11" w:date="2019-03-29T17:07:00Z">
        <w:r w:rsidR="001F444D" w:rsidRPr="009004D3" w:rsidDel="006B312A">
          <w:rPr>
            <w:rFonts w:ascii="仿宋" w:eastAsia="仿宋" w:hAnsi="仿宋" w:hint="eastAsia"/>
            <w:sz w:val="28"/>
            <w:szCs w:val="28"/>
          </w:rPr>
          <w:delText>我</w:delText>
        </w:r>
      </w:del>
      <w:ins w:id="31" w:author="tfqh 11" w:date="2019-03-29T17:07:00Z">
        <w:r w:rsidR="006B312A">
          <w:rPr>
            <w:rFonts w:ascii="仿宋" w:eastAsia="仿宋" w:hAnsi="仿宋" w:hint="eastAsia"/>
            <w:sz w:val="28"/>
            <w:szCs w:val="28"/>
          </w:rPr>
          <w:t>公</w:t>
        </w:r>
      </w:ins>
      <w:r w:rsidR="001F444D" w:rsidRPr="009004D3">
        <w:rPr>
          <w:rFonts w:ascii="仿宋" w:eastAsia="仿宋" w:hAnsi="仿宋" w:hint="eastAsia"/>
          <w:sz w:val="28"/>
          <w:szCs w:val="28"/>
        </w:rPr>
        <w:t>司正式购买软件，服务归属</w:t>
      </w:r>
      <w:proofErr w:type="gramStart"/>
      <w:r w:rsidR="001F444D" w:rsidRPr="009004D3">
        <w:rPr>
          <w:rFonts w:ascii="仿宋" w:eastAsia="仿宋" w:hAnsi="仿宋" w:hint="eastAsia"/>
          <w:sz w:val="28"/>
          <w:szCs w:val="28"/>
        </w:rPr>
        <w:t>权在于</w:t>
      </w:r>
      <w:proofErr w:type="gramEnd"/>
      <w:del w:id="32" w:author="tfqh 11" w:date="2019-03-29T17:07:00Z">
        <w:r w:rsidR="001F444D" w:rsidRPr="009004D3" w:rsidDel="006B312A">
          <w:rPr>
            <w:rFonts w:ascii="仿宋" w:eastAsia="仿宋" w:hAnsi="仿宋" w:hint="eastAsia"/>
            <w:sz w:val="28"/>
            <w:szCs w:val="28"/>
          </w:rPr>
          <w:delText>我</w:delText>
        </w:r>
      </w:del>
      <w:ins w:id="33" w:author="tfqh 11" w:date="2019-03-29T17:07:00Z">
        <w:r w:rsidR="006B312A">
          <w:rPr>
            <w:rFonts w:ascii="仿宋" w:eastAsia="仿宋" w:hAnsi="仿宋" w:hint="eastAsia"/>
            <w:sz w:val="28"/>
            <w:szCs w:val="28"/>
          </w:rPr>
          <w:t>公</w:t>
        </w:r>
      </w:ins>
      <w:r w:rsidR="001F444D" w:rsidRPr="009004D3">
        <w:rPr>
          <w:rFonts w:ascii="仿宋" w:eastAsia="仿宋" w:hAnsi="仿宋" w:hint="eastAsia"/>
          <w:sz w:val="28"/>
          <w:szCs w:val="28"/>
        </w:rPr>
        <w:t>司，对于此类软件，在符合看穿式监管</w:t>
      </w:r>
      <w:r w:rsidR="00F005CE" w:rsidRPr="009004D3">
        <w:rPr>
          <w:rFonts w:ascii="仿宋" w:eastAsia="仿宋" w:hAnsi="仿宋" w:hint="eastAsia"/>
          <w:sz w:val="28"/>
          <w:szCs w:val="28"/>
        </w:rPr>
        <w:t>要求后，所有</w:t>
      </w:r>
      <w:del w:id="34" w:author="tfqh 11" w:date="2019-03-29T17:08:00Z">
        <w:r w:rsidR="00F005CE" w:rsidRPr="009004D3" w:rsidDel="006B312A">
          <w:rPr>
            <w:rFonts w:ascii="仿宋" w:eastAsia="仿宋" w:hAnsi="仿宋" w:hint="eastAsia"/>
            <w:sz w:val="28"/>
            <w:szCs w:val="28"/>
          </w:rPr>
          <w:delText>我</w:delText>
        </w:r>
      </w:del>
      <w:ins w:id="35" w:author="tfqh 11" w:date="2019-03-29T17:08:00Z">
        <w:r w:rsidR="006B312A">
          <w:rPr>
            <w:rFonts w:ascii="仿宋" w:eastAsia="仿宋" w:hAnsi="仿宋" w:hint="eastAsia"/>
            <w:sz w:val="28"/>
            <w:szCs w:val="28"/>
          </w:rPr>
          <w:t>公</w:t>
        </w:r>
      </w:ins>
      <w:r w:rsidR="00F005CE" w:rsidRPr="009004D3">
        <w:rPr>
          <w:rFonts w:ascii="仿宋" w:eastAsia="仿宋" w:hAnsi="仿宋" w:hint="eastAsia"/>
          <w:sz w:val="28"/>
          <w:szCs w:val="28"/>
        </w:rPr>
        <w:t>司客户均可直接使用。</w:t>
      </w:r>
    </w:p>
    <w:p w14:paraId="32940586" w14:textId="40CD7239" w:rsidR="00A135F2" w:rsidRPr="00A135F2" w:rsidRDefault="008C7E27" w:rsidP="00A135F2">
      <w:pPr>
        <w:ind w:firstLineChars="200" w:firstLine="562"/>
        <w:rPr>
          <w:ins w:id="36" w:author="tfqh 11" w:date="2019-04-01T13:08:00Z"/>
          <w:rFonts w:ascii="仿宋" w:eastAsia="仿宋" w:hAnsi="仿宋"/>
          <w:sz w:val="28"/>
          <w:szCs w:val="28"/>
        </w:rPr>
      </w:pPr>
      <w:r w:rsidRPr="00A3102D">
        <w:rPr>
          <w:rFonts w:ascii="仿宋" w:eastAsia="仿宋" w:hAnsi="仿宋" w:hint="eastAsia"/>
          <w:b/>
          <w:sz w:val="28"/>
          <w:szCs w:val="28"/>
          <w:rPrChange w:id="37" w:author="tfqh 11" w:date="2019-03-29T17:04:00Z">
            <w:rPr>
              <w:rFonts w:ascii="仿宋" w:eastAsia="仿宋" w:hAnsi="仿宋" w:hint="eastAsia"/>
              <w:sz w:val="28"/>
              <w:szCs w:val="28"/>
            </w:rPr>
          </w:rPrChange>
        </w:rPr>
        <w:t>第五条</w:t>
      </w:r>
      <w:r w:rsidRPr="009004D3">
        <w:rPr>
          <w:rFonts w:ascii="仿宋" w:eastAsia="仿宋" w:hAnsi="仿宋" w:hint="eastAsia"/>
          <w:sz w:val="28"/>
          <w:szCs w:val="28"/>
        </w:rPr>
        <w:t xml:space="preserve"> </w:t>
      </w:r>
      <w:ins w:id="38" w:author="tfqh 11" w:date="2019-04-01T13:08:00Z">
        <w:r w:rsidR="00A135F2" w:rsidRPr="00A135F2">
          <w:rPr>
            <w:rFonts w:ascii="仿宋" w:eastAsia="仿宋" w:hAnsi="仿宋" w:hint="eastAsia"/>
            <w:sz w:val="28"/>
            <w:szCs w:val="28"/>
          </w:rPr>
          <w:t>供应商对接软件定义为具有合法资格的软件供应商开发的软件客户端</w:t>
        </w:r>
      </w:ins>
      <w:ins w:id="39" w:author="tfqh 11" w:date="2019-04-01T13:09:00Z">
        <w:r w:rsidR="00A135F2">
          <w:rPr>
            <w:rFonts w:ascii="仿宋" w:eastAsia="仿宋" w:hAnsi="仿宋" w:hint="eastAsia"/>
            <w:sz w:val="28"/>
            <w:szCs w:val="28"/>
          </w:rPr>
          <w:t>。</w:t>
        </w:r>
      </w:ins>
      <w:ins w:id="40" w:author="tfqh 11" w:date="2019-04-01T13:08:00Z">
        <w:r w:rsidR="00A135F2" w:rsidRPr="00A135F2">
          <w:rPr>
            <w:rFonts w:ascii="仿宋" w:eastAsia="仿宋" w:hAnsi="仿宋" w:hint="eastAsia"/>
            <w:sz w:val="28"/>
            <w:szCs w:val="28"/>
          </w:rPr>
          <w:t>对于此类软件，</w:t>
        </w:r>
      </w:ins>
      <w:ins w:id="41" w:author="tfqh 11" w:date="2019-04-01T13:09:00Z">
        <w:r w:rsidR="00A135F2">
          <w:rPr>
            <w:rFonts w:ascii="仿宋" w:eastAsia="仿宋" w:hAnsi="仿宋" w:hint="eastAsia"/>
            <w:sz w:val="28"/>
            <w:szCs w:val="28"/>
          </w:rPr>
          <w:t>公</w:t>
        </w:r>
      </w:ins>
      <w:ins w:id="42" w:author="tfqh 11" w:date="2019-04-01T13:08:00Z">
        <w:r w:rsidR="00A135F2" w:rsidRPr="00A135F2">
          <w:rPr>
            <w:rFonts w:ascii="仿宋" w:eastAsia="仿宋" w:hAnsi="仿宋" w:hint="eastAsia"/>
            <w:sz w:val="28"/>
            <w:szCs w:val="28"/>
          </w:rPr>
          <w:t>司在技术层面与供应商进行对接，但客户使用软件服务的所有权归属于使用者，并且客户需要报备一定的看穿式监管信息以及签署承诺函，但不参与实际技术测试过程，看穿式功能确认工作已通过</w:t>
        </w:r>
      </w:ins>
      <w:ins w:id="43" w:author="tfqh 11" w:date="2019-04-01T13:10:00Z">
        <w:r w:rsidR="00A135F2">
          <w:rPr>
            <w:rFonts w:ascii="仿宋" w:eastAsia="仿宋" w:hAnsi="仿宋" w:hint="eastAsia"/>
            <w:sz w:val="28"/>
            <w:szCs w:val="28"/>
          </w:rPr>
          <w:t>公</w:t>
        </w:r>
      </w:ins>
      <w:ins w:id="44" w:author="tfqh 11" w:date="2019-04-01T13:08:00Z">
        <w:r w:rsidR="00A135F2" w:rsidRPr="00A135F2">
          <w:rPr>
            <w:rFonts w:ascii="仿宋" w:eastAsia="仿宋" w:hAnsi="仿宋" w:hint="eastAsia"/>
            <w:sz w:val="28"/>
            <w:szCs w:val="28"/>
          </w:rPr>
          <w:t>司与开发商沟通，预先完成。</w:t>
        </w:r>
      </w:ins>
    </w:p>
    <w:p w14:paraId="73A4AC1C" w14:textId="77777777" w:rsidR="00A135F2" w:rsidRPr="00A135F2" w:rsidRDefault="00A135F2" w:rsidP="00A135F2">
      <w:pPr>
        <w:ind w:firstLineChars="200" w:firstLine="560"/>
        <w:rPr>
          <w:ins w:id="45" w:author="tfqh 11" w:date="2019-04-01T13:08:00Z"/>
          <w:rFonts w:ascii="仿宋" w:eastAsia="仿宋" w:hAnsi="仿宋"/>
          <w:sz w:val="28"/>
          <w:szCs w:val="28"/>
        </w:rPr>
      </w:pPr>
      <w:ins w:id="46" w:author="tfqh 11" w:date="2019-04-01T13:08:00Z">
        <w:r w:rsidRPr="00A135F2">
          <w:rPr>
            <w:rFonts w:ascii="仿宋" w:eastAsia="仿宋" w:hAnsi="仿宋" w:hint="eastAsia"/>
            <w:sz w:val="28"/>
            <w:szCs w:val="28"/>
          </w:rPr>
          <w:lastRenderedPageBreak/>
          <w:t>该类软件的看穿式监管测试认证，分为以下两种情况：</w:t>
        </w:r>
      </w:ins>
    </w:p>
    <w:p w14:paraId="0F6BA47D" w14:textId="3BD89B4A" w:rsidR="00A135F2" w:rsidRPr="00A135F2" w:rsidRDefault="00A135F2" w:rsidP="00A135F2">
      <w:pPr>
        <w:ind w:firstLineChars="200" w:firstLine="560"/>
        <w:rPr>
          <w:ins w:id="47" w:author="tfqh 11" w:date="2019-04-01T13:08:00Z"/>
          <w:rFonts w:ascii="仿宋" w:eastAsia="仿宋" w:hAnsi="仿宋"/>
          <w:sz w:val="28"/>
          <w:szCs w:val="28"/>
        </w:rPr>
      </w:pPr>
      <w:ins w:id="48" w:author="tfqh 11" w:date="2019-04-01T13:08:00Z">
        <w:r w:rsidRPr="00A135F2">
          <w:rPr>
            <w:rFonts w:ascii="仿宋" w:eastAsia="仿宋" w:hAnsi="仿宋"/>
            <w:sz w:val="28"/>
            <w:szCs w:val="28"/>
          </w:rPr>
          <w:t>1、</w:t>
        </w:r>
      </w:ins>
      <w:ins w:id="49" w:author="tfqh 11" w:date="2019-04-01T13:10:00Z">
        <w:r>
          <w:rPr>
            <w:rFonts w:ascii="仿宋" w:eastAsia="仿宋" w:hAnsi="仿宋" w:hint="eastAsia"/>
            <w:sz w:val="28"/>
            <w:szCs w:val="28"/>
          </w:rPr>
          <w:t>公</w:t>
        </w:r>
      </w:ins>
      <w:ins w:id="50" w:author="tfqh 11" w:date="2019-04-01T13:08:00Z">
        <w:r w:rsidRPr="00A135F2">
          <w:rPr>
            <w:rFonts w:ascii="仿宋" w:eastAsia="仿宋" w:hAnsi="仿宋"/>
            <w:sz w:val="28"/>
            <w:szCs w:val="28"/>
          </w:rPr>
          <w:t>司在技术层面直接与供应商进行对接，进行看穿式监管软件的仿真测试，确保测试结果无异常的情况下，提交看穿式监管信息系统接入申请流程，证明其技术功能完备。</w:t>
        </w:r>
      </w:ins>
    </w:p>
    <w:p w14:paraId="2F91FBB2" w14:textId="2B3D5E9B" w:rsidR="00A135F2" w:rsidRPr="00A135F2" w:rsidRDefault="00A135F2" w:rsidP="00A135F2">
      <w:pPr>
        <w:ind w:firstLineChars="200" w:firstLine="560"/>
        <w:rPr>
          <w:ins w:id="51" w:author="tfqh 11" w:date="2019-04-01T13:08:00Z"/>
          <w:rFonts w:ascii="仿宋" w:eastAsia="仿宋" w:hAnsi="仿宋"/>
          <w:sz w:val="28"/>
          <w:szCs w:val="28"/>
        </w:rPr>
        <w:pPrChange w:id="52" w:author="tfqh 11" w:date="2019-04-01T13:11:00Z">
          <w:pPr>
            <w:ind w:firstLine="420"/>
          </w:pPr>
        </w:pPrChange>
      </w:pPr>
      <w:ins w:id="53" w:author="tfqh 11" w:date="2019-04-01T13:08:00Z">
        <w:r w:rsidRPr="00A135F2">
          <w:rPr>
            <w:rFonts w:ascii="仿宋" w:eastAsia="仿宋" w:hAnsi="仿宋" w:hint="eastAsia"/>
            <w:sz w:val="28"/>
            <w:szCs w:val="28"/>
          </w:rPr>
          <w:t>此种情况接入申请由技术</w:t>
        </w:r>
      </w:ins>
      <w:ins w:id="54" w:author="tfqh 11" w:date="2019-04-01T13:10:00Z">
        <w:r>
          <w:rPr>
            <w:rFonts w:ascii="仿宋" w:eastAsia="仿宋" w:hAnsi="仿宋" w:hint="eastAsia"/>
            <w:sz w:val="28"/>
            <w:szCs w:val="28"/>
          </w:rPr>
          <w:t>运维</w:t>
        </w:r>
      </w:ins>
      <w:ins w:id="55" w:author="tfqh 11" w:date="2019-04-01T13:08:00Z">
        <w:r w:rsidRPr="00A135F2">
          <w:rPr>
            <w:rFonts w:ascii="仿宋" w:eastAsia="仿宋" w:hAnsi="仿宋" w:hint="eastAsia"/>
            <w:sz w:val="28"/>
            <w:szCs w:val="28"/>
          </w:rPr>
          <w:t>部发起，仅提交看穿式监管技术信息部分，不涉及客户信息填写，技术</w:t>
        </w:r>
      </w:ins>
      <w:ins w:id="56" w:author="tfqh 11" w:date="2019-04-01T13:11:00Z">
        <w:r>
          <w:rPr>
            <w:rFonts w:ascii="仿宋" w:eastAsia="仿宋" w:hAnsi="仿宋" w:hint="eastAsia"/>
            <w:sz w:val="28"/>
            <w:szCs w:val="28"/>
          </w:rPr>
          <w:t>运维</w:t>
        </w:r>
      </w:ins>
      <w:ins w:id="57" w:author="tfqh 11" w:date="2019-04-01T13:08:00Z">
        <w:r w:rsidRPr="00A135F2">
          <w:rPr>
            <w:rFonts w:ascii="仿宋" w:eastAsia="仿宋" w:hAnsi="仿宋" w:hint="eastAsia"/>
            <w:sz w:val="28"/>
            <w:szCs w:val="28"/>
          </w:rPr>
          <w:t>部将以投资者生产账户为“</w:t>
        </w:r>
        <w:r w:rsidRPr="00A135F2">
          <w:rPr>
            <w:rFonts w:ascii="仿宋" w:eastAsia="仿宋" w:hAnsi="仿宋"/>
            <w:sz w:val="28"/>
            <w:szCs w:val="28"/>
          </w:rPr>
          <w:t>00000000”为标识，提交此类申请。</w:t>
        </w:r>
      </w:ins>
    </w:p>
    <w:p w14:paraId="0E719C8E" w14:textId="77777777" w:rsidR="00A135F2" w:rsidRPr="00A135F2" w:rsidRDefault="00A135F2" w:rsidP="00A135F2">
      <w:pPr>
        <w:ind w:firstLineChars="200" w:firstLine="560"/>
        <w:rPr>
          <w:ins w:id="58" w:author="tfqh 11" w:date="2019-04-01T13:08:00Z"/>
          <w:rFonts w:ascii="仿宋" w:eastAsia="仿宋" w:hAnsi="仿宋"/>
          <w:sz w:val="28"/>
          <w:szCs w:val="28"/>
        </w:rPr>
      </w:pPr>
      <w:ins w:id="59" w:author="tfqh 11" w:date="2019-04-01T13:08:00Z">
        <w:r w:rsidRPr="00A135F2">
          <w:rPr>
            <w:rFonts w:ascii="仿宋" w:eastAsia="仿宋" w:hAnsi="仿宋"/>
            <w:sz w:val="28"/>
            <w:szCs w:val="28"/>
          </w:rPr>
          <w:t>2、该接入系统软件具有行业权威机构的看穿式监管认证信息以及认证证明，能够说明其技术功能完备，并能够正常接入我司交易系统。</w:t>
        </w:r>
      </w:ins>
    </w:p>
    <w:p w14:paraId="536132C5" w14:textId="21B94B30" w:rsidR="008C7E27" w:rsidRPr="009004D3" w:rsidRDefault="00A135F2" w:rsidP="00A135F2">
      <w:pPr>
        <w:ind w:firstLineChars="200" w:firstLine="560"/>
        <w:rPr>
          <w:rFonts w:ascii="仿宋" w:eastAsia="仿宋" w:hAnsi="仿宋"/>
          <w:sz w:val="28"/>
          <w:szCs w:val="28"/>
        </w:rPr>
      </w:pPr>
      <w:ins w:id="60" w:author="tfqh 11" w:date="2019-04-01T13:08:00Z">
        <w:r w:rsidRPr="00A135F2">
          <w:rPr>
            <w:rFonts w:ascii="仿宋" w:eastAsia="仿宋" w:hAnsi="仿宋" w:hint="eastAsia"/>
            <w:sz w:val="28"/>
            <w:szCs w:val="28"/>
          </w:rPr>
          <w:t>此种情况接入申请由技术</w:t>
        </w:r>
      </w:ins>
      <w:ins w:id="61" w:author="tfqh 11" w:date="2019-04-01T13:13:00Z">
        <w:r w:rsidR="004235E5">
          <w:rPr>
            <w:rFonts w:ascii="仿宋" w:eastAsia="仿宋" w:hAnsi="仿宋" w:hint="eastAsia"/>
            <w:sz w:val="28"/>
            <w:szCs w:val="28"/>
          </w:rPr>
          <w:t>运维</w:t>
        </w:r>
      </w:ins>
      <w:ins w:id="62" w:author="tfqh 11" w:date="2019-04-01T13:08:00Z">
        <w:r w:rsidRPr="00A135F2">
          <w:rPr>
            <w:rFonts w:ascii="仿宋" w:eastAsia="仿宋" w:hAnsi="仿宋" w:hint="eastAsia"/>
            <w:sz w:val="28"/>
            <w:szCs w:val="28"/>
          </w:rPr>
          <w:t>部发起，提交看穿式监管技术信息部分与权威机构证明，不涉及客户信息填写，技术</w:t>
        </w:r>
      </w:ins>
      <w:ins w:id="63" w:author="tfqh 11" w:date="2019-04-01T13:13:00Z">
        <w:r w:rsidR="004235E5">
          <w:rPr>
            <w:rFonts w:ascii="仿宋" w:eastAsia="仿宋" w:hAnsi="仿宋" w:hint="eastAsia"/>
            <w:sz w:val="28"/>
            <w:szCs w:val="28"/>
          </w:rPr>
          <w:t>运维</w:t>
        </w:r>
      </w:ins>
      <w:ins w:id="64" w:author="tfqh 11" w:date="2019-04-01T13:08:00Z">
        <w:r w:rsidRPr="00A135F2">
          <w:rPr>
            <w:rFonts w:ascii="仿宋" w:eastAsia="仿宋" w:hAnsi="仿宋" w:hint="eastAsia"/>
            <w:sz w:val="28"/>
            <w:szCs w:val="28"/>
          </w:rPr>
          <w:t>部将以投资者生产账户为“</w:t>
        </w:r>
        <w:r w:rsidRPr="00A135F2">
          <w:rPr>
            <w:rFonts w:ascii="仿宋" w:eastAsia="仿宋" w:hAnsi="仿宋"/>
            <w:sz w:val="28"/>
            <w:szCs w:val="28"/>
          </w:rPr>
          <w:t>00000000”为标识，提交此类申请。</w:t>
        </w:r>
      </w:ins>
      <w:del w:id="65" w:author="tfqh 11" w:date="2019-04-01T13:08:00Z">
        <w:r w:rsidR="00DC4FA5" w:rsidRPr="009004D3" w:rsidDel="00A135F2">
          <w:rPr>
            <w:rFonts w:ascii="仿宋" w:eastAsia="仿宋" w:hAnsi="仿宋" w:hint="eastAsia"/>
            <w:sz w:val="28"/>
            <w:szCs w:val="28"/>
          </w:rPr>
          <w:delText>供应商对接软件定义为</w:delText>
        </w:r>
        <w:r w:rsidR="00897B9B" w:rsidRPr="009004D3" w:rsidDel="00A135F2">
          <w:rPr>
            <w:rFonts w:ascii="仿宋" w:eastAsia="仿宋" w:hAnsi="仿宋" w:hint="eastAsia"/>
            <w:sz w:val="28"/>
            <w:szCs w:val="28"/>
          </w:rPr>
          <w:delText>具有</w:delText>
        </w:r>
        <w:r w:rsidR="00897B9B" w:rsidRPr="009004D3" w:rsidDel="00A135F2">
          <w:rPr>
            <w:rFonts w:ascii="仿宋" w:eastAsia="仿宋" w:hAnsi="仿宋" w:hint="eastAsia"/>
            <w:color w:val="FF0000"/>
            <w:sz w:val="28"/>
            <w:szCs w:val="28"/>
          </w:rPr>
          <w:delText>合法资格的供应商开发软件</w:delText>
        </w:r>
        <w:r w:rsidR="000F4E19" w:rsidRPr="009004D3" w:rsidDel="00A135F2">
          <w:rPr>
            <w:rFonts w:ascii="仿宋" w:eastAsia="仿宋" w:hAnsi="仿宋" w:hint="eastAsia"/>
            <w:color w:val="FF0000"/>
            <w:sz w:val="28"/>
            <w:szCs w:val="28"/>
          </w:rPr>
          <w:delText>客户端</w:delText>
        </w:r>
      </w:del>
      <w:del w:id="66" w:author="tfqh 11" w:date="2019-03-29T17:12:00Z">
        <w:r w:rsidR="00DC4FA5" w:rsidRPr="009004D3" w:rsidDel="0071689A">
          <w:rPr>
            <w:rFonts w:ascii="仿宋" w:eastAsia="仿宋" w:hAnsi="仿宋" w:hint="eastAsia"/>
            <w:sz w:val="28"/>
            <w:szCs w:val="28"/>
          </w:rPr>
          <w:delText>，</w:delText>
        </w:r>
      </w:del>
      <w:del w:id="67" w:author="tfqh 11" w:date="2019-03-29T17:10:00Z">
        <w:r w:rsidR="00DC4FA5" w:rsidRPr="009004D3" w:rsidDel="0071689A">
          <w:rPr>
            <w:rFonts w:ascii="仿宋" w:eastAsia="仿宋" w:hAnsi="仿宋" w:hint="eastAsia"/>
            <w:color w:val="FF0000"/>
            <w:sz w:val="28"/>
            <w:szCs w:val="28"/>
          </w:rPr>
          <w:delText>我</w:delText>
        </w:r>
      </w:del>
      <w:del w:id="68" w:author="tfqh 11" w:date="2019-04-01T13:08:00Z">
        <w:r w:rsidR="00DC4FA5" w:rsidRPr="009004D3" w:rsidDel="00A135F2">
          <w:rPr>
            <w:rFonts w:ascii="仿宋" w:eastAsia="仿宋" w:hAnsi="仿宋" w:hint="eastAsia"/>
            <w:color w:val="FF0000"/>
            <w:sz w:val="28"/>
            <w:szCs w:val="28"/>
          </w:rPr>
          <w:delText>司在技术层面直接与供应商进行对接</w:delText>
        </w:r>
        <w:r w:rsidR="00ED6948" w:rsidRPr="009004D3" w:rsidDel="00A135F2">
          <w:rPr>
            <w:rFonts w:ascii="仿宋" w:eastAsia="仿宋" w:hAnsi="仿宋" w:hint="eastAsia"/>
            <w:color w:val="FF0000"/>
            <w:sz w:val="28"/>
            <w:szCs w:val="28"/>
          </w:rPr>
          <w:delText>,进行</w:delText>
        </w:r>
        <w:r w:rsidR="00ED6948" w:rsidRPr="009004D3" w:rsidDel="00A135F2">
          <w:rPr>
            <w:rFonts w:ascii="仿宋" w:eastAsia="仿宋" w:hAnsi="仿宋"/>
            <w:color w:val="FF0000"/>
            <w:sz w:val="28"/>
            <w:szCs w:val="28"/>
          </w:rPr>
          <w:delText>看穿式监管</w:delText>
        </w:r>
        <w:r w:rsidR="00ED6948" w:rsidRPr="009004D3" w:rsidDel="00A135F2">
          <w:rPr>
            <w:rFonts w:ascii="仿宋" w:eastAsia="仿宋" w:hAnsi="仿宋" w:hint="eastAsia"/>
            <w:color w:val="FF0000"/>
            <w:sz w:val="28"/>
            <w:szCs w:val="28"/>
          </w:rPr>
          <w:delText>软件</w:delText>
        </w:r>
        <w:r w:rsidR="00ED6948" w:rsidRPr="009004D3" w:rsidDel="00A135F2">
          <w:rPr>
            <w:rFonts w:ascii="仿宋" w:eastAsia="仿宋" w:hAnsi="仿宋"/>
            <w:color w:val="FF0000"/>
            <w:sz w:val="28"/>
            <w:szCs w:val="28"/>
          </w:rPr>
          <w:delText>测试，确保测试结果无</w:delText>
        </w:r>
        <w:r w:rsidR="00ED6948" w:rsidRPr="009004D3" w:rsidDel="00A135F2">
          <w:rPr>
            <w:rFonts w:ascii="仿宋" w:eastAsia="仿宋" w:hAnsi="仿宋" w:hint="eastAsia"/>
            <w:color w:val="FF0000"/>
            <w:sz w:val="28"/>
            <w:szCs w:val="28"/>
          </w:rPr>
          <w:delText>异常</w:delText>
        </w:r>
        <w:r w:rsidR="00ED6948" w:rsidRPr="009004D3" w:rsidDel="00A135F2">
          <w:rPr>
            <w:rFonts w:ascii="仿宋" w:eastAsia="仿宋" w:hAnsi="仿宋"/>
            <w:color w:val="FF0000"/>
            <w:sz w:val="28"/>
            <w:szCs w:val="28"/>
          </w:rPr>
          <w:delText>的情况下，提交</w:delText>
        </w:r>
        <w:r w:rsidR="00897B9B" w:rsidRPr="009004D3" w:rsidDel="00A135F2">
          <w:rPr>
            <w:rFonts w:ascii="仿宋" w:eastAsia="仿宋" w:hAnsi="仿宋" w:hint="eastAsia"/>
            <w:color w:val="FF0000"/>
            <w:sz w:val="28"/>
            <w:szCs w:val="28"/>
          </w:rPr>
          <w:delText>看穿式监管信息系统接入申请流程</w:delText>
        </w:r>
        <w:r w:rsidR="00ED6948" w:rsidRPr="009004D3" w:rsidDel="00A135F2">
          <w:rPr>
            <w:rFonts w:ascii="仿宋" w:eastAsia="仿宋" w:hAnsi="仿宋"/>
            <w:color w:val="FF0000"/>
            <w:sz w:val="28"/>
            <w:szCs w:val="28"/>
          </w:rPr>
          <w:delText>，证明</w:delText>
        </w:r>
        <w:r w:rsidR="00ED6948" w:rsidRPr="009004D3" w:rsidDel="00A135F2">
          <w:rPr>
            <w:rFonts w:ascii="仿宋" w:eastAsia="仿宋" w:hAnsi="仿宋" w:hint="eastAsia"/>
            <w:color w:val="FF0000"/>
            <w:sz w:val="28"/>
            <w:szCs w:val="28"/>
          </w:rPr>
          <w:delText>其</w:delText>
        </w:r>
        <w:r w:rsidR="00ED6948" w:rsidRPr="009004D3" w:rsidDel="00A135F2">
          <w:rPr>
            <w:rFonts w:ascii="仿宋" w:eastAsia="仿宋" w:hAnsi="仿宋"/>
            <w:color w:val="FF0000"/>
            <w:sz w:val="28"/>
            <w:szCs w:val="28"/>
          </w:rPr>
          <w:delText>技术功能完善</w:delText>
        </w:r>
      </w:del>
      <w:del w:id="69" w:author="tfqh 11" w:date="2019-04-01T10:41:00Z">
        <w:r w:rsidR="00D92221" w:rsidRPr="009004D3" w:rsidDel="00A26506">
          <w:rPr>
            <w:rFonts w:ascii="仿宋" w:eastAsia="仿宋" w:hAnsi="仿宋" w:hint="eastAsia"/>
            <w:color w:val="FF0000"/>
            <w:sz w:val="28"/>
            <w:szCs w:val="28"/>
          </w:rPr>
          <w:delText>（</w:delText>
        </w:r>
      </w:del>
      <w:del w:id="70" w:author="tfqh 11" w:date="2019-04-01T13:08:00Z">
        <w:r w:rsidR="00D92221" w:rsidRPr="009004D3" w:rsidDel="00A135F2">
          <w:rPr>
            <w:rFonts w:ascii="仿宋" w:eastAsia="仿宋" w:hAnsi="仿宋" w:hint="eastAsia"/>
            <w:color w:val="FF0000"/>
            <w:sz w:val="28"/>
            <w:szCs w:val="28"/>
          </w:rPr>
          <w:delText>此类申请由技术部发起，仅</w:delText>
        </w:r>
      </w:del>
      <w:del w:id="71" w:author="tfqh 11" w:date="2019-04-01T10:42:00Z">
        <w:r w:rsidR="00D92221" w:rsidRPr="009004D3" w:rsidDel="00A26506">
          <w:rPr>
            <w:rFonts w:ascii="仿宋" w:eastAsia="仿宋" w:hAnsi="仿宋" w:hint="eastAsia"/>
            <w:color w:val="FF0000"/>
            <w:sz w:val="28"/>
            <w:szCs w:val="28"/>
          </w:rPr>
          <w:delText>仅</w:delText>
        </w:r>
      </w:del>
      <w:del w:id="72" w:author="tfqh 11" w:date="2019-04-01T13:08:00Z">
        <w:r w:rsidR="00D92221" w:rsidRPr="009004D3" w:rsidDel="00A135F2">
          <w:rPr>
            <w:rFonts w:ascii="仿宋" w:eastAsia="仿宋" w:hAnsi="仿宋" w:hint="eastAsia"/>
            <w:color w:val="FF0000"/>
            <w:sz w:val="28"/>
            <w:szCs w:val="28"/>
          </w:rPr>
          <w:delText>提交看穿式监管技术信息部分，不涉及</w:delText>
        </w:r>
        <w:r w:rsidR="0079662B" w:rsidRPr="009004D3" w:rsidDel="00A135F2">
          <w:rPr>
            <w:rFonts w:ascii="仿宋" w:eastAsia="仿宋" w:hAnsi="仿宋" w:hint="eastAsia"/>
            <w:color w:val="FF0000"/>
            <w:sz w:val="28"/>
            <w:szCs w:val="28"/>
          </w:rPr>
          <w:delText>客户信息填写，技术部将以投资者生产账户为“0</w:delText>
        </w:r>
        <w:r w:rsidR="0079662B" w:rsidRPr="009004D3" w:rsidDel="00A135F2">
          <w:rPr>
            <w:rFonts w:ascii="仿宋" w:eastAsia="仿宋" w:hAnsi="仿宋"/>
            <w:color w:val="FF0000"/>
            <w:sz w:val="28"/>
            <w:szCs w:val="28"/>
          </w:rPr>
          <w:delText>0000000</w:delText>
        </w:r>
        <w:r w:rsidR="0079662B" w:rsidRPr="009004D3" w:rsidDel="00A135F2">
          <w:rPr>
            <w:rFonts w:ascii="仿宋" w:eastAsia="仿宋" w:hAnsi="仿宋" w:hint="eastAsia"/>
            <w:color w:val="FF0000"/>
            <w:sz w:val="28"/>
            <w:szCs w:val="28"/>
          </w:rPr>
          <w:delText>”为标识，提交该类申请</w:delText>
        </w:r>
      </w:del>
      <w:del w:id="73" w:author="tfqh 11" w:date="2019-04-01T10:42:00Z">
        <w:r w:rsidR="00D92221" w:rsidRPr="009004D3" w:rsidDel="00A26506">
          <w:rPr>
            <w:rFonts w:ascii="仿宋" w:eastAsia="仿宋" w:hAnsi="仿宋" w:hint="eastAsia"/>
            <w:color w:val="FF0000"/>
            <w:sz w:val="28"/>
            <w:szCs w:val="28"/>
          </w:rPr>
          <w:delText>）</w:delText>
        </w:r>
        <w:r w:rsidR="004512F3" w:rsidRPr="009004D3" w:rsidDel="00A26506">
          <w:rPr>
            <w:rFonts w:ascii="仿宋" w:eastAsia="仿宋" w:hAnsi="仿宋" w:hint="eastAsia"/>
            <w:color w:val="FF0000"/>
            <w:sz w:val="28"/>
            <w:szCs w:val="28"/>
          </w:rPr>
          <w:delText>；或</w:delText>
        </w:r>
      </w:del>
      <w:del w:id="74" w:author="tfqh 11" w:date="2019-04-01T13:08:00Z">
        <w:r w:rsidR="00CE69D4" w:rsidRPr="009004D3" w:rsidDel="00A135F2">
          <w:rPr>
            <w:rFonts w:ascii="仿宋" w:eastAsia="仿宋" w:hAnsi="仿宋" w:hint="eastAsia"/>
            <w:color w:val="FF0000"/>
            <w:sz w:val="28"/>
            <w:szCs w:val="28"/>
          </w:rPr>
          <w:delText>存在</w:delText>
        </w:r>
        <w:r w:rsidR="004512F3" w:rsidRPr="009004D3" w:rsidDel="00A135F2">
          <w:rPr>
            <w:rFonts w:ascii="仿宋" w:eastAsia="仿宋" w:hAnsi="仿宋" w:hint="eastAsia"/>
            <w:color w:val="FF0000"/>
            <w:sz w:val="28"/>
            <w:szCs w:val="28"/>
          </w:rPr>
          <w:delText>行业权威机构的看穿式监管认证信息，证明其技术功能完备</w:delText>
        </w:r>
        <w:r w:rsidR="00DC4FA5" w:rsidRPr="009004D3" w:rsidDel="00A135F2">
          <w:rPr>
            <w:rFonts w:ascii="仿宋" w:eastAsia="仿宋" w:hAnsi="仿宋" w:hint="eastAsia"/>
            <w:sz w:val="28"/>
            <w:szCs w:val="28"/>
          </w:rPr>
          <w:delText>，但客户使用软件服务所有权归属于使用者</w:delText>
        </w:r>
      </w:del>
      <w:del w:id="75" w:author="tfqh 11" w:date="2019-04-01T10:54:00Z">
        <w:r w:rsidR="00873C8D" w:rsidRPr="009004D3" w:rsidDel="006151B3">
          <w:rPr>
            <w:rFonts w:ascii="仿宋" w:eastAsia="仿宋" w:hAnsi="仿宋" w:hint="eastAsia"/>
            <w:sz w:val="28"/>
            <w:szCs w:val="28"/>
          </w:rPr>
          <w:delText>，对于此类</w:delText>
        </w:r>
      </w:del>
      <w:del w:id="76" w:author="tfqh 11" w:date="2019-04-01T13:08:00Z">
        <w:r w:rsidR="00873C8D" w:rsidRPr="009004D3" w:rsidDel="00A135F2">
          <w:rPr>
            <w:rFonts w:ascii="仿宋" w:eastAsia="仿宋" w:hAnsi="仿宋" w:hint="eastAsia"/>
            <w:sz w:val="28"/>
            <w:szCs w:val="28"/>
          </w:rPr>
          <w:delText>软件，</w:delText>
        </w:r>
        <w:r w:rsidR="00120046" w:rsidRPr="009004D3" w:rsidDel="00A135F2">
          <w:rPr>
            <w:rFonts w:ascii="仿宋" w:eastAsia="仿宋" w:hAnsi="仿宋" w:hint="eastAsia"/>
            <w:sz w:val="28"/>
            <w:szCs w:val="28"/>
          </w:rPr>
          <w:delText>需要客户报备一定的看穿式监管信息</w:delText>
        </w:r>
      </w:del>
      <w:del w:id="77" w:author="tfqh 11" w:date="2019-04-01T10:55:00Z">
        <w:r w:rsidR="00120046" w:rsidRPr="009004D3" w:rsidDel="006151B3">
          <w:rPr>
            <w:rFonts w:ascii="仿宋" w:eastAsia="仿宋" w:hAnsi="仿宋" w:hint="eastAsia"/>
            <w:sz w:val="28"/>
            <w:szCs w:val="28"/>
          </w:rPr>
          <w:delText>以及</w:delText>
        </w:r>
      </w:del>
      <w:del w:id="78" w:author="tfqh 11" w:date="2019-04-01T13:08:00Z">
        <w:r w:rsidR="00120046" w:rsidRPr="009004D3" w:rsidDel="00A135F2">
          <w:rPr>
            <w:rFonts w:ascii="仿宋" w:eastAsia="仿宋" w:hAnsi="仿宋" w:hint="eastAsia"/>
            <w:sz w:val="28"/>
            <w:szCs w:val="28"/>
          </w:rPr>
          <w:delText>签署承诺函</w:delText>
        </w:r>
      </w:del>
      <w:del w:id="79" w:author="tfqh 11" w:date="2019-04-01T10:58:00Z">
        <w:r w:rsidR="00120046" w:rsidRPr="009004D3" w:rsidDel="00101903">
          <w:rPr>
            <w:rFonts w:ascii="仿宋" w:eastAsia="仿宋" w:hAnsi="仿宋" w:hint="eastAsia"/>
            <w:sz w:val="28"/>
            <w:szCs w:val="28"/>
          </w:rPr>
          <w:delText>，但</w:delText>
        </w:r>
      </w:del>
      <w:del w:id="80" w:author="tfqh 11" w:date="2019-04-01T10:57:00Z">
        <w:r w:rsidR="00120046" w:rsidRPr="009004D3" w:rsidDel="00101903">
          <w:rPr>
            <w:rFonts w:ascii="仿宋" w:eastAsia="仿宋" w:hAnsi="仿宋" w:hint="eastAsia"/>
            <w:sz w:val="28"/>
            <w:szCs w:val="28"/>
          </w:rPr>
          <w:delText>不参与实际技术测试过程</w:delText>
        </w:r>
        <w:r w:rsidR="0039083A" w:rsidRPr="009004D3" w:rsidDel="00101903">
          <w:rPr>
            <w:rFonts w:ascii="仿宋" w:eastAsia="仿宋" w:hAnsi="仿宋" w:hint="eastAsia"/>
            <w:sz w:val="28"/>
            <w:szCs w:val="28"/>
          </w:rPr>
          <w:delText>，</w:delText>
        </w:r>
      </w:del>
      <w:del w:id="81" w:author="tfqh 11" w:date="2019-04-01T10:55:00Z">
        <w:r w:rsidR="0039083A" w:rsidRPr="009004D3" w:rsidDel="006151B3">
          <w:rPr>
            <w:rFonts w:ascii="仿宋" w:eastAsia="仿宋" w:hAnsi="仿宋"/>
            <w:color w:val="FF0000"/>
            <w:sz w:val="28"/>
            <w:szCs w:val="28"/>
          </w:rPr>
          <w:delText>测试</w:delText>
        </w:r>
        <w:r w:rsidR="0039083A" w:rsidRPr="009004D3" w:rsidDel="006151B3">
          <w:rPr>
            <w:rFonts w:ascii="仿宋" w:eastAsia="仿宋" w:hAnsi="仿宋" w:hint="eastAsia"/>
            <w:color w:val="FF0000"/>
            <w:sz w:val="28"/>
            <w:szCs w:val="28"/>
          </w:rPr>
          <w:delText>工作</w:delText>
        </w:r>
        <w:r w:rsidR="0039083A" w:rsidRPr="009004D3" w:rsidDel="006151B3">
          <w:rPr>
            <w:rFonts w:ascii="仿宋" w:eastAsia="仿宋" w:hAnsi="仿宋"/>
            <w:color w:val="FF0000"/>
            <w:sz w:val="28"/>
            <w:szCs w:val="28"/>
          </w:rPr>
          <w:delText>已</w:delText>
        </w:r>
        <w:r w:rsidR="0039083A" w:rsidRPr="009004D3" w:rsidDel="006151B3">
          <w:rPr>
            <w:rFonts w:ascii="仿宋" w:eastAsia="仿宋" w:hAnsi="仿宋" w:hint="eastAsia"/>
            <w:color w:val="FF0000"/>
            <w:sz w:val="28"/>
            <w:szCs w:val="28"/>
          </w:rPr>
          <w:delText>通过</w:delText>
        </w:r>
        <w:r w:rsidR="0039083A" w:rsidRPr="009004D3" w:rsidDel="006151B3">
          <w:rPr>
            <w:rFonts w:ascii="仿宋" w:eastAsia="仿宋" w:hAnsi="仿宋"/>
            <w:color w:val="FF0000"/>
            <w:sz w:val="28"/>
            <w:szCs w:val="28"/>
          </w:rPr>
          <w:delText>我司与开发商的沟通，</w:delText>
        </w:r>
        <w:r w:rsidR="0039083A" w:rsidRPr="009004D3" w:rsidDel="006151B3">
          <w:rPr>
            <w:rFonts w:ascii="仿宋" w:eastAsia="仿宋" w:hAnsi="仿宋" w:hint="eastAsia"/>
            <w:color w:val="FF0000"/>
            <w:sz w:val="28"/>
            <w:szCs w:val="28"/>
          </w:rPr>
          <w:delText>预先</w:delText>
        </w:r>
        <w:r w:rsidR="0039083A" w:rsidRPr="009004D3" w:rsidDel="006151B3">
          <w:rPr>
            <w:rFonts w:ascii="仿宋" w:eastAsia="仿宋" w:hAnsi="仿宋"/>
            <w:color w:val="FF0000"/>
            <w:sz w:val="28"/>
            <w:szCs w:val="28"/>
          </w:rPr>
          <w:delText>完成</w:delText>
        </w:r>
        <w:r w:rsidR="00120046" w:rsidRPr="009004D3" w:rsidDel="006151B3">
          <w:rPr>
            <w:rFonts w:ascii="仿宋" w:eastAsia="仿宋" w:hAnsi="仿宋" w:hint="eastAsia"/>
            <w:sz w:val="28"/>
            <w:szCs w:val="28"/>
          </w:rPr>
          <w:delText>。</w:delText>
        </w:r>
      </w:del>
    </w:p>
    <w:p w14:paraId="0B8BA3AF" w14:textId="3BEFDB43" w:rsidR="001720FA" w:rsidRPr="001720FA" w:rsidRDefault="008C7E27" w:rsidP="001720FA">
      <w:pPr>
        <w:ind w:firstLineChars="200" w:firstLine="562"/>
        <w:rPr>
          <w:ins w:id="82" w:author="tfqh 11" w:date="2019-04-01T14:06:00Z"/>
          <w:rFonts w:ascii="仿宋" w:eastAsia="仿宋" w:hAnsi="仿宋"/>
          <w:color w:val="FF0000"/>
          <w:sz w:val="28"/>
          <w:szCs w:val="28"/>
        </w:rPr>
      </w:pPr>
      <w:r w:rsidRPr="000E7735">
        <w:rPr>
          <w:rFonts w:ascii="仿宋" w:eastAsia="仿宋" w:hAnsi="仿宋" w:hint="eastAsia"/>
          <w:b/>
          <w:sz w:val="28"/>
          <w:szCs w:val="28"/>
        </w:rPr>
        <w:t>第六条</w:t>
      </w:r>
      <w:commentRangeStart w:id="83"/>
      <w:r w:rsidRPr="009004D3">
        <w:rPr>
          <w:rFonts w:ascii="仿宋" w:eastAsia="仿宋" w:hAnsi="仿宋" w:hint="eastAsia"/>
          <w:sz w:val="28"/>
          <w:szCs w:val="28"/>
        </w:rPr>
        <w:t xml:space="preserve"> </w:t>
      </w:r>
      <w:ins w:id="84" w:author="tfqh 11" w:date="2019-04-01T14:06:00Z">
        <w:r w:rsidR="001720FA" w:rsidRPr="00995D5F">
          <w:rPr>
            <w:rFonts w:ascii="仿宋" w:eastAsia="仿宋" w:hAnsi="仿宋"/>
            <w:color w:val="FF0000"/>
            <w:sz w:val="28"/>
            <w:szCs w:val="28"/>
            <w:highlight w:val="yellow"/>
            <w:rPrChange w:id="85" w:author="tfqh 11" w:date="2019-04-01T16:12:00Z">
              <w:rPr>
                <w:rFonts w:ascii="仿宋" w:eastAsia="仿宋" w:hAnsi="仿宋"/>
                <w:color w:val="FF0000"/>
                <w:sz w:val="28"/>
                <w:szCs w:val="28"/>
              </w:rPr>
            </w:rPrChange>
          </w:rPr>
          <w:t>一般外部接入软件</w:t>
        </w:r>
      </w:ins>
      <w:commentRangeEnd w:id="83"/>
      <w:ins w:id="86" w:author="tfqh 11" w:date="2019-04-01T16:12:00Z">
        <w:r w:rsidR="00995D5F">
          <w:rPr>
            <w:rStyle w:val="aa"/>
          </w:rPr>
          <w:commentReference w:id="83"/>
        </w:r>
      </w:ins>
      <w:ins w:id="87" w:author="tfqh 11" w:date="2019-04-01T16:13:00Z">
        <w:r w:rsidR="00995D5F">
          <w:rPr>
            <w:rFonts w:ascii="仿宋" w:eastAsia="仿宋" w:hAnsi="仿宋" w:hint="eastAsia"/>
            <w:color w:val="FF0000"/>
            <w:sz w:val="28"/>
            <w:szCs w:val="28"/>
          </w:rPr>
          <w:t>指</w:t>
        </w:r>
      </w:ins>
      <w:ins w:id="88" w:author="tfqh 11" w:date="2019-04-01T14:06:00Z">
        <w:r w:rsidR="001720FA" w:rsidRPr="001720FA">
          <w:rPr>
            <w:rFonts w:ascii="仿宋" w:eastAsia="仿宋" w:hAnsi="仿宋"/>
            <w:color w:val="FF0000"/>
            <w:sz w:val="28"/>
            <w:szCs w:val="28"/>
          </w:rPr>
          <w:t>普通自然人自有开发软件，软件服务所有权归属于使用者，并且行业市场上使用者较少</w:t>
        </w:r>
      </w:ins>
      <w:ins w:id="89" w:author="tfqh 11" w:date="2019-04-01T14:07:00Z">
        <w:r w:rsidR="00273A2C">
          <w:rPr>
            <w:rFonts w:ascii="仿宋" w:eastAsia="仿宋" w:hAnsi="仿宋" w:hint="eastAsia"/>
            <w:color w:val="FF0000"/>
            <w:sz w:val="28"/>
            <w:szCs w:val="28"/>
          </w:rPr>
          <w:t>。</w:t>
        </w:r>
      </w:ins>
      <w:ins w:id="90" w:author="tfqh 11" w:date="2019-04-01T14:06:00Z">
        <w:r w:rsidR="001720FA" w:rsidRPr="001720FA">
          <w:rPr>
            <w:rFonts w:ascii="仿宋" w:eastAsia="仿宋" w:hAnsi="仿宋"/>
            <w:color w:val="FF0000"/>
            <w:sz w:val="28"/>
            <w:szCs w:val="28"/>
          </w:rPr>
          <w:t>对于此类软件，客户需要填报全套看穿式监管报备材料</w:t>
        </w:r>
      </w:ins>
      <w:ins w:id="91" w:author="tfqh 11" w:date="2019-04-01T14:08:00Z">
        <w:r w:rsidR="00273A2C">
          <w:rPr>
            <w:rFonts w:ascii="仿宋" w:eastAsia="仿宋" w:hAnsi="仿宋" w:hint="eastAsia"/>
            <w:color w:val="FF0000"/>
            <w:sz w:val="28"/>
            <w:szCs w:val="28"/>
          </w:rPr>
          <w:t>及承诺</w:t>
        </w:r>
      </w:ins>
      <w:ins w:id="92" w:author="tfqh 11" w:date="2019-04-01T14:09:00Z">
        <w:r w:rsidR="00273A2C">
          <w:rPr>
            <w:rFonts w:ascii="仿宋" w:eastAsia="仿宋" w:hAnsi="仿宋" w:hint="eastAsia"/>
            <w:color w:val="FF0000"/>
            <w:sz w:val="28"/>
            <w:szCs w:val="28"/>
          </w:rPr>
          <w:t>函</w:t>
        </w:r>
      </w:ins>
      <w:ins w:id="93" w:author="tfqh 11" w:date="2019-04-01T14:06:00Z">
        <w:r w:rsidR="001720FA" w:rsidRPr="001720FA">
          <w:rPr>
            <w:rFonts w:ascii="仿宋" w:eastAsia="仿宋" w:hAnsi="仿宋"/>
            <w:color w:val="FF0000"/>
            <w:sz w:val="28"/>
            <w:szCs w:val="28"/>
          </w:rPr>
          <w:t>，通过正常认证后，方可接入生产系统执行正常业务指令。</w:t>
        </w:r>
      </w:ins>
    </w:p>
    <w:p w14:paraId="07132C85" w14:textId="77777777" w:rsidR="001720FA" w:rsidRPr="001720FA" w:rsidRDefault="001720FA" w:rsidP="001720FA">
      <w:pPr>
        <w:ind w:firstLineChars="200" w:firstLine="560"/>
        <w:rPr>
          <w:ins w:id="94" w:author="tfqh 11" w:date="2019-04-01T14:06:00Z"/>
          <w:rFonts w:ascii="仿宋" w:eastAsia="仿宋" w:hAnsi="仿宋"/>
          <w:color w:val="FF0000"/>
          <w:sz w:val="28"/>
          <w:szCs w:val="28"/>
        </w:rPr>
      </w:pPr>
      <w:ins w:id="95" w:author="tfqh 11" w:date="2019-04-01T14:06:00Z">
        <w:r w:rsidRPr="001720FA">
          <w:rPr>
            <w:rFonts w:ascii="仿宋" w:eastAsia="仿宋" w:hAnsi="仿宋" w:hint="eastAsia"/>
            <w:color w:val="FF0000"/>
            <w:sz w:val="28"/>
            <w:szCs w:val="28"/>
          </w:rPr>
          <w:t>该类软件的看穿式监管测试认证，分为以下两种情况：</w:t>
        </w:r>
      </w:ins>
    </w:p>
    <w:p w14:paraId="059FA9C9" w14:textId="7D41A598" w:rsidR="001720FA" w:rsidRPr="001720FA" w:rsidRDefault="001720FA" w:rsidP="001720FA">
      <w:pPr>
        <w:ind w:firstLineChars="200" w:firstLine="560"/>
        <w:rPr>
          <w:ins w:id="96" w:author="tfqh 11" w:date="2019-04-01T14:06:00Z"/>
          <w:rFonts w:ascii="仿宋" w:eastAsia="仿宋" w:hAnsi="仿宋"/>
          <w:color w:val="FF0000"/>
          <w:sz w:val="28"/>
          <w:szCs w:val="28"/>
        </w:rPr>
      </w:pPr>
      <w:ins w:id="97" w:author="tfqh 11" w:date="2019-04-01T14:06:00Z">
        <w:r w:rsidRPr="001720FA">
          <w:rPr>
            <w:rFonts w:ascii="仿宋" w:eastAsia="仿宋" w:hAnsi="仿宋"/>
            <w:color w:val="FF0000"/>
            <w:sz w:val="28"/>
            <w:szCs w:val="28"/>
          </w:rPr>
          <w:t>1、由相应业务部门发起看穿式监管信息系统接入申请流程，并确保提交信息完备，</w:t>
        </w:r>
      </w:ins>
      <w:ins w:id="98" w:author="tfqh 11" w:date="2019-04-01T14:13:00Z">
        <w:r w:rsidR="00273A2C">
          <w:rPr>
            <w:rFonts w:ascii="仿宋" w:eastAsia="仿宋" w:hAnsi="仿宋" w:hint="eastAsia"/>
            <w:color w:val="FF0000"/>
            <w:sz w:val="28"/>
            <w:szCs w:val="28"/>
          </w:rPr>
          <w:t>各审核</w:t>
        </w:r>
      </w:ins>
      <w:ins w:id="99" w:author="tfqh 11" w:date="2019-04-01T14:06:00Z">
        <w:r w:rsidRPr="001720FA">
          <w:rPr>
            <w:rFonts w:ascii="仿宋" w:eastAsia="仿宋" w:hAnsi="仿宋"/>
            <w:color w:val="FF0000"/>
            <w:sz w:val="28"/>
            <w:szCs w:val="28"/>
          </w:rPr>
          <w:t>部门在依次审核提交信息后，可正常进入仿真测试阶段</w:t>
        </w:r>
      </w:ins>
      <w:ins w:id="100" w:author="tfqh 11" w:date="2019-04-01T14:14:00Z">
        <w:r w:rsidR="00273A2C">
          <w:rPr>
            <w:rFonts w:ascii="仿宋" w:eastAsia="仿宋" w:hAnsi="仿宋" w:hint="eastAsia"/>
            <w:color w:val="FF0000"/>
            <w:sz w:val="28"/>
            <w:szCs w:val="28"/>
          </w:rPr>
          <w:t>；</w:t>
        </w:r>
      </w:ins>
      <w:ins w:id="101" w:author="tfqh 11" w:date="2019-04-01T14:06:00Z">
        <w:r w:rsidRPr="001720FA">
          <w:rPr>
            <w:rFonts w:ascii="仿宋" w:eastAsia="仿宋" w:hAnsi="仿宋"/>
            <w:color w:val="FF0000"/>
            <w:sz w:val="28"/>
            <w:szCs w:val="28"/>
          </w:rPr>
          <w:t>待仿真测试通过，需提交相应测试结果报告，再经过各</w:t>
        </w:r>
      </w:ins>
      <w:ins w:id="102" w:author="tfqh 11" w:date="2019-04-01T14:14:00Z">
        <w:r w:rsidR="00273A2C">
          <w:rPr>
            <w:rFonts w:ascii="仿宋" w:eastAsia="仿宋" w:hAnsi="仿宋" w:hint="eastAsia"/>
            <w:color w:val="FF0000"/>
            <w:sz w:val="28"/>
            <w:szCs w:val="28"/>
          </w:rPr>
          <w:t>审核</w:t>
        </w:r>
      </w:ins>
      <w:ins w:id="103" w:author="tfqh 11" w:date="2019-04-01T14:06:00Z">
        <w:r w:rsidRPr="001720FA">
          <w:rPr>
            <w:rFonts w:ascii="仿宋" w:eastAsia="仿宋" w:hAnsi="仿宋"/>
            <w:color w:val="FF0000"/>
            <w:sz w:val="28"/>
            <w:szCs w:val="28"/>
          </w:rPr>
          <w:t>部门审核后，方可接入生产系统。</w:t>
        </w:r>
      </w:ins>
    </w:p>
    <w:p w14:paraId="7DEFB453" w14:textId="02212127" w:rsidR="001F444D" w:rsidDel="00E90212" w:rsidRDefault="001720FA" w:rsidP="001720FA">
      <w:pPr>
        <w:ind w:firstLineChars="200" w:firstLine="560"/>
        <w:rPr>
          <w:del w:id="104" w:author="tfqh 11" w:date="2019-04-01T11:21:00Z"/>
          <w:rFonts w:ascii="仿宋" w:eastAsia="仿宋" w:hAnsi="仿宋"/>
          <w:color w:val="FF0000"/>
          <w:sz w:val="28"/>
          <w:szCs w:val="28"/>
        </w:rPr>
        <w:pPrChange w:id="105" w:author="tfqh 11" w:date="2019-04-01T11:28:00Z">
          <w:pPr>
            <w:jc w:val="center"/>
          </w:pPr>
        </w:pPrChange>
      </w:pPr>
      <w:ins w:id="106" w:author="tfqh 11" w:date="2019-04-01T14:06:00Z">
        <w:r w:rsidRPr="001720FA">
          <w:rPr>
            <w:rFonts w:ascii="仿宋" w:eastAsia="仿宋" w:hAnsi="仿宋"/>
            <w:color w:val="FF0000"/>
            <w:sz w:val="28"/>
            <w:szCs w:val="28"/>
          </w:rPr>
          <w:lastRenderedPageBreak/>
          <w:t>2、</w:t>
        </w:r>
        <w:proofErr w:type="gramStart"/>
        <w:r w:rsidRPr="001720FA">
          <w:rPr>
            <w:rFonts w:ascii="仿宋" w:eastAsia="仿宋" w:hAnsi="仿宋"/>
            <w:color w:val="FF0000"/>
            <w:sz w:val="28"/>
            <w:szCs w:val="28"/>
          </w:rPr>
          <w:t>若软件</w:t>
        </w:r>
        <w:proofErr w:type="gramEnd"/>
        <w:r w:rsidRPr="001720FA">
          <w:rPr>
            <w:rFonts w:ascii="仿宋" w:eastAsia="仿宋" w:hAnsi="仿宋"/>
            <w:color w:val="FF0000"/>
            <w:sz w:val="28"/>
            <w:szCs w:val="28"/>
          </w:rPr>
          <w:t>具有行业权威机构的看穿式监管认证信息以及认证证明，则由相应业务部门发起看穿式监管信息系统接入申请流程，并确保提交信息完备，各</w:t>
        </w:r>
      </w:ins>
      <w:ins w:id="107" w:author="tfqh 11" w:date="2019-04-01T14:16:00Z">
        <w:r w:rsidR="00273A2C">
          <w:rPr>
            <w:rFonts w:ascii="仿宋" w:eastAsia="仿宋" w:hAnsi="仿宋" w:hint="eastAsia"/>
            <w:color w:val="FF0000"/>
            <w:sz w:val="28"/>
            <w:szCs w:val="28"/>
          </w:rPr>
          <w:t>审核</w:t>
        </w:r>
      </w:ins>
      <w:ins w:id="108" w:author="tfqh 11" w:date="2019-04-01T14:06:00Z">
        <w:r w:rsidRPr="001720FA">
          <w:rPr>
            <w:rFonts w:ascii="仿宋" w:eastAsia="仿宋" w:hAnsi="仿宋"/>
            <w:color w:val="FF0000"/>
            <w:sz w:val="28"/>
            <w:szCs w:val="28"/>
          </w:rPr>
          <w:t>部门在依次审核提交信息后，可上传权威认证信息，证明其已具备完整看穿式监管功能，</w:t>
        </w:r>
        <w:proofErr w:type="gramStart"/>
        <w:r w:rsidRPr="001720FA">
          <w:rPr>
            <w:rFonts w:ascii="仿宋" w:eastAsia="仿宋" w:hAnsi="仿宋"/>
            <w:color w:val="FF0000"/>
            <w:sz w:val="28"/>
            <w:szCs w:val="28"/>
          </w:rPr>
          <w:t>并待级流程</w:t>
        </w:r>
        <w:proofErr w:type="gramEnd"/>
        <w:r w:rsidRPr="001720FA">
          <w:rPr>
            <w:rFonts w:ascii="仿宋" w:eastAsia="仿宋" w:hAnsi="仿宋"/>
            <w:color w:val="FF0000"/>
            <w:sz w:val="28"/>
            <w:szCs w:val="28"/>
          </w:rPr>
          <w:t>部门审核后，方可接入生产系统。</w:t>
        </w:r>
      </w:ins>
      <w:del w:id="109" w:author="tfqh 11" w:date="2019-04-01T14:06:00Z">
        <w:r w:rsidR="002D467C" w:rsidRPr="009004D3" w:rsidDel="001720FA">
          <w:rPr>
            <w:rFonts w:ascii="仿宋" w:eastAsia="仿宋" w:hAnsi="仿宋" w:hint="eastAsia"/>
            <w:color w:val="FF0000"/>
            <w:sz w:val="28"/>
            <w:szCs w:val="28"/>
          </w:rPr>
          <w:delText>一般</w:delText>
        </w:r>
        <w:r w:rsidR="007772FF" w:rsidRPr="009004D3" w:rsidDel="001720FA">
          <w:rPr>
            <w:rFonts w:ascii="仿宋" w:eastAsia="仿宋" w:hAnsi="仿宋" w:hint="eastAsia"/>
            <w:color w:val="FF0000"/>
            <w:sz w:val="28"/>
            <w:szCs w:val="28"/>
          </w:rPr>
          <w:delText>外部</w:delText>
        </w:r>
        <w:r w:rsidR="00286099" w:rsidRPr="009004D3" w:rsidDel="001720FA">
          <w:rPr>
            <w:rFonts w:ascii="仿宋" w:eastAsia="仿宋" w:hAnsi="仿宋" w:hint="eastAsia"/>
            <w:color w:val="FF0000"/>
            <w:sz w:val="28"/>
            <w:szCs w:val="28"/>
          </w:rPr>
          <w:delText>接入</w:delText>
        </w:r>
        <w:r w:rsidR="004B31CA" w:rsidRPr="009004D3" w:rsidDel="001720FA">
          <w:rPr>
            <w:rFonts w:ascii="仿宋" w:eastAsia="仿宋" w:hAnsi="仿宋" w:hint="eastAsia"/>
            <w:color w:val="FF0000"/>
            <w:sz w:val="28"/>
            <w:szCs w:val="28"/>
          </w:rPr>
          <w:delText>软件</w:delText>
        </w:r>
        <w:r w:rsidR="008C7E27" w:rsidRPr="009004D3" w:rsidDel="001720FA">
          <w:rPr>
            <w:rFonts w:ascii="仿宋" w:eastAsia="仿宋" w:hAnsi="仿宋" w:hint="eastAsia"/>
            <w:color w:val="FF0000"/>
            <w:sz w:val="28"/>
            <w:szCs w:val="28"/>
          </w:rPr>
          <w:delText>为投资者自有或者自开发软件</w:delText>
        </w:r>
        <w:r w:rsidR="008C7E27" w:rsidRPr="009004D3" w:rsidDel="001720FA">
          <w:rPr>
            <w:rFonts w:ascii="仿宋" w:eastAsia="仿宋" w:hAnsi="仿宋" w:hint="eastAsia"/>
            <w:sz w:val="28"/>
            <w:szCs w:val="28"/>
          </w:rPr>
          <w:delText>，软件服务所有权归属于客户，并且行业市场上使用者较少</w:delText>
        </w:r>
      </w:del>
      <w:del w:id="110" w:author="tfqh 11" w:date="2019-04-01T11:17:00Z">
        <w:r w:rsidR="008C7E27" w:rsidRPr="009004D3" w:rsidDel="000E7735">
          <w:rPr>
            <w:rFonts w:ascii="仿宋" w:eastAsia="仿宋" w:hAnsi="仿宋" w:hint="eastAsia"/>
            <w:sz w:val="28"/>
            <w:szCs w:val="28"/>
          </w:rPr>
          <w:delText>，</w:delText>
        </w:r>
      </w:del>
      <w:del w:id="111" w:author="tfqh 11" w:date="2019-04-01T11:20:00Z">
        <w:r w:rsidR="008C7E27" w:rsidRPr="009004D3" w:rsidDel="000E7735">
          <w:rPr>
            <w:rFonts w:ascii="仿宋" w:eastAsia="仿宋" w:hAnsi="仿宋" w:hint="eastAsia"/>
            <w:sz w:val="28"/>
            <w:szCs w:val="28"/>
          </w:rPr>
          <w:delText>对于</w:delText>
        </w:r>
      </w:del>
      <w:del w:id="112" w:author="tfqh 11" w:date="2019-04-01T14:06:00Z">
        <w:r w:rsidR="008C7E27" w:rsidRPr="009004D3" w:rsidDel="001720FA">
          <w:rPr>
            <w:rFonts w:ascii="仿宋" w:eastAsia="仿宋" w:hAnsi="仿宋" w:hint="eastAsia"/>
            <w:sz w:val="28"/>
            <w:szCs w:val="28"/>
          </w:rPr>
          <w:delText>此类软件</w:delText>
        </w:r>
      </w:del>
      <w:del w:id="113" w:author="tfqh 11" w:date="2019-04-01T11:20:00Z">
        <w:r w:rsidR="008C7E27" w:rsidRPr="009004D3" w:rsidDel="000E7735">
          <w:rPr>
            <w:rFonts w:ascii="仿宋" w:eastAsia="仿宋" w:hAnsi="仿宋" w:hint="eastAsia"/>
            <w:sz w:val="28"/>
            <w:szCs w:val="28"/>
          </w:rPr>
          <w:delText>，</w:delText>
        </w:r>
      </w:del>
      <w:del w:id="114" w:author="tfqh 11" w:date="2019-04-01T14:06:00Z">
        <w:r w:rsidR="008C7E27" w:rsidRPr="009004D3" w:rsidDel="001720FA">
          <w:rPr>
            <w:rFonts w:ascii="仿宋" w:eastAsia="仿宋" w:hAnsi="仿宋" w:hint="eastAsia"/>
            <w:sz w:val="28"/>
            <w:szCs w:val="28"/>
          </w:rPr>
          <w:delText>客户需要填报全套</w:delText>
        </w:r>
        <w:r w:rsidR="00A431E9" w:rsidRPr="009004D3" w:rsidDel="001720FA">
          <w:rPr>
            <w:rFonts w:ascii="仿宋" w:eastAsia="仿宋" w:hAnsi="仿宋" w:hint="eastAsia"/>
            <w:sz w:val="28"/>
            <w:szCs w:val="28"/>
          </w:rPr>
          <w:delText>看穿式监管报备材料，并且参与仿真测试</w:delText>
        </w:r>
      </w:del>
      <w:del w:id="115" w:author="tfqh 11" w:date="2019-04-01T11:27:00Z">
        <w:r w:rsidR="00CE69D4" w:rsidRPr="009004D3" w:rsidDel="00E90212">
          <w:rPr>
            <w:rFonts w:ascii="仿宋" w:eastAsia="仿宋" w:hAnsi="仿宋" w:hint="eastAsia"/>
            <w:sz w:val="28"/>
            <w:szCs w:val="28"/>
          </w:rPr>
          <w:delText>、</w:delText>
        </w:r>
        <w:r w:rsidR="00CE69D4" w:rsidRPr="009004D3" w:rsidDel="00E90212">
          <w:rPr>
            <w:rFonts w:ascii="仿宋" w:eastAsia="仿宋" w:hAnsi="仿宋" w:hint="eastAsia"/>
            <w:color w:val="FF0000"/>
            <w:sz w:val="28"/>
            <w:szCs w:val="28"/>
          </w:rPr>
          <w:delText>或</w:delText>
        </w:r>
      </w:del>
      <w:del w:id="116" w:author="tfqh 11" w:date="2019-04-01T11:21:00Z">
        <w:r w:rsidR="00CE69D4" w:rsidRPr="009004D3" w:rsidDel="000E7735">
          <w:rPr>
            <w:rFonts w:ascii="仿宋" w:eastAsia="仿宋" w:hAnsi="仿宋" w:hint="eastAsia"/>
            <w:color w:val="FF0000"/>
            <w:sz w:val="28"/>
            <w:szCs w:val="28"/>
          </w:rPr>
          <w:delText>存在行业权威机构的看穿式监管认证信息，证明其技术功能完备</w:delText>
        </w:r>
        <w:r w:rsidR="00A431E9" w:rsidRPr="009004D3" w:rsidDel="000E7735">
          <w:rPr>
            <w:rFonts w:ascii="仿宋" w:eastAsia="仿宋" w:hAnsi="仿宋" w:hint="eastAsia"/>
            <w:sz w:val="28"/>
            <w:szCs w:val="28"/>
          </w:rPr>
          <w:delText>，方可</w:delText>
        </w:r>
        <w:r w:rsidR="00EF765B" w:rsidRPr="009004D3" w:rsidDel="000E7735">
          <w:rPr>
            <w:rFonts w:ascii="仿宋" w:eastAsia="仿宋" w:hAnsi="仿宋" w:hint="eastAsia"/>
            <w:sz w:val="28"/>
            <w:szCs w:val="28"/>
          </w:rPr>
          <w:delText>接入生产系统</w:delText>
        </w:r>
        <w:r w:rsidR="00E2236C" w:rsidRPr="009004D3" w:rsidDel="000E7735">
          <w:rPr>
            <w:rFonts w:ascii="仿宋" w:eastAsia="仿宋" w:hAnsi="仿宋" w:hint="eastAsia"/>
            <w:sz w:val="28"/>
            <w:szCs w:val="28"/>
          </w:rPr>
          <w:delText>执行正常业务指令。</w:delText>
        </w:r>
      </w:del>
    </w:p>
    <w:p w14:paraId="6FE5CA03" w14:textId="77777777" w:rsidR="00E90212" w:rsidRPr="00E90212" w:rsidRDefault="00E90212" w:rsidP="00273A2C">
      <w:pPr>
        <w:ind w:firstLineChars="200" w:firstLine="560"/>
        <w:rPr>
          <w:ins w:id="117" w:author="tfqh 11" w:date="2019-04-01T11:27:00Z"/>
          <w:rFonts w:ascii="仿宋" w:eastAsia="仿宋" w:hAnsi="仿宋" w:hint="eastAsia"/>
          <w:sz w:val="28"/>
          <w:szCs w:val="28"/>
        </w:rPr>
      </w:pPr>
    </w:p>
    <w:p w14:paraId="5D83CAA7" w14:textId="53703876" w:rsidR="00A311BB" w:rsidRPr="00273A2C" w:rsidRDefault="00A311BB" w:rsidP="00A135F2">
      <w:pPr>
        <w:ind w:firstLineChars="200" w:firstLine="562"/>
        <w:jc w:val="center"/>
        <w:rPr>
          <w:rFonts w:ascii="仿宋" w:eastAsia="仿宋" w:hAnsi="仿宋"/>
          <w:b/>
          <w:sz w:val="28"/>
          <w:szCs w:val="28"/>
        </w:rPr>
      </w:pPr>
    </w:p>
    <w:p w14:paraId="05B88729" w14:textId="7BE59E30" w:rsidR="00A95FAB" w:rsidRPr="003611EB" w:rsidRDefault="00A95FAB" w:rsidP="00A135F2">
      <w:pPr>
        <w:ind w:firstLineChars="200" w:firstLine="562"/>
        <w:jc w:val="center"/>
        <w:rPr>
          <w:rFonts w:ascii="仿宋" w:eastAsia="仿宋" w:hAnsi="仿宋"/>
          <w:b/>
          <w:sz w:val="28"/>
          <w:szCs w:val="28"/>
        </w:rPr>
      </w:pPr>
      <w:r w:rsidRPr="003611EB">
        <w:rPr>
          <w:rFonts w:ascii="仿宋" w:eastAsia="仿宋" w:hAnsi="仿宋" w:hint="eastAsia"/>
          <w:b/>
          <w:sz w:val="28"/>
          <w:szCs w:val="28"/>
        </w:rPr>
        <w:t>第二章 看穿式监管接入申请管理</w:t>
      </w:r>
      <w:del w:id="118" w:author="tfqh 11" w:date="2019-04-01T14:18:00Z">
        <w:r w:rsidRPr="003611EB" w:rsidDel="00C152B0">
          <w:rPr>
            <w:rFonts w:ascii="仿宋" w:eastAsia="仿宋" w:hAnsi="仿宋" w:hint="eastAsia"/>
            <w:b/>
            <w:sz w:val="28"/>
            <w:szCs w:val="28"/>
          </w:rPr>
          <w:delText>办法</w:delText>
        </w:r>
      </w:del>
    </w:p>
    <w:p w14:paraId="1325EB2A" w14:textId="7D0755DD" w:rsidR="00A95FAB" w:rsidRPr="009004D3" w:rsidRDefault="00A311BB" w:rsidP="00A135F2">
      <w:pPr>
        <w:ind w:firstLineChars="200" w:firstLine="560"/>
        <w:rPr>
          <w:rFonts w:ascii="仿宋" w:eastAsia="仿宋" w:hAnsi="仿宋"/>
          <w:sz w:val="28"/>
          <w:szCs w:val="28"/>
        </w:rPr>
      </w:pPr>
      <w:r w:rsidRPr="009004D3">
        <w:rPr>
          <w:rFonts w:ascii="仿宋" w:eastAsia="仿宋" w:hAnsi="仿宋"/>
          <w:sz w:val="28"/>
          <w:szCs w:val="28"/>
        </w:rPr>
        <w:tab/>
      </w:r>
      <w:r w:rsidR="00956FC2" w:rsidRPr="00E06D6D">
        <w:rPr>
          <w:rFonts w:ascii="仿宋" w:eastAsia="仿宋" w:hAnsi="仿宋" w:hint="eastAsia"/>
          <w:b/>
          <w:sz w:val="28"/>
          <w:szCs w:val="28"/>
        </w:rPr>
        <w:t>第</w:t>
      </w:r>
      <w:r w:rsidR="00E06D6D" w:rsidRPr="00E06D6D">
        <w:rPr>
          <w:rFonts w:ascii="仿宋" w:eastAsia="仿宋" w:hAnsi="仿宋" w:hint="eastAsia"/>
          <w:b/>
          <w:sz w:val="28"/>
          <w:szCs w:val="28"/>
        </w:rPr>
        <w:t>七</w:t>
      </w:r>
      <w:r w:rsidR="00956FC2" w:rsidRPr="00E06D6D">
        <w:rPr>
          <w:rFonts w:ascii="仿宋" w:eastAsia="仿宋" w:hAnsi="仿宋" w:hint="eastAsia"/>
          <w:b/>
          <w:sz w:val="28"/>
          <w:szCs w:val="28"/>
        </w:rPr>
        <w:t>条</w:t>
      </w:r>
      <w:r w:rsidR="00956FC2" w:rsidRPr="009004D3">
        <w:rPr>
          <w:rFonts w:ascii="仿宋" w:eastAsia="仿宋" w:hAnsi="仿宋" w:hint="eastAsia"/>
          <w:sz w:val="28"/>
          <w:szCs w:val="28"/>
        </w:rPr>
        <w:t xml:space="preserve"> </w:t>
      </w:r>
      <w:r w:rsidR="00FB55B3" w:rsidRPr="009004D3">
        <w:rPr>
          <w:rFonts w:ascii="仿宋" w:eastAsia="仿宋" w:hAnsi="仿宋" w:hint="eastAsia"/>
          <w:sz w:val="28"/>
          <w:szCs w:val="28"/>
        </w:rPr>
        <w:t>根据我司对于客户端软件的类型划分情况，各软件使用者以及业务人员必须根据软件分类的各自要求，如实填写提交看穿式监管接入申请报备材料，</w:t>
      </w:r>
      <w:r w:rsidR="003B63DF" w:rsidRPr="009004D3">
        <w:rPr>
          <w:rFonts w:ascii="仿宋" w:eastAsia="仿宋" w:hAnsi="仿宋" w:hint="eastAsia"/>
          <w:sz w:val="28"/>
          <w:szCs w:val="28"/>
        </w:rPr>
        <w:t>必须保证内容的准确以及真实性</w:t>
      </w:r>
      <w:r w:rsidR="003E30DB" w:rsidRPr="009004D3">
        <w:rPr>
          <w:rFonts w:ascii="仿宋" w:eastAsia="仿宋" w:hAnsi="仿宋" w:hint="eastAsia"/>
          <w:sz w:val="28"/>
          <w:szCs w:val="28"/>
        </w:rPr>
        <w:t>。</w:t>
      </w:r>
    </w:p>
    <w:p w14:paraId="48387B9E" w14:textId="77777777" w:rsidR="00A543FE" w:rsidRDefault="003E30DB" w:rsidP="00A543FE">
      <w:pPr>
        <w:ind w:firstLineChars="200" w:firstLine="562"/>
        <w:rPr>
          <w:ins w:id="119" w:author="tfqh 11" w:date="2019-04-01T15:53:00Z"/>
          <w:rFonts w:ascii="仿宋" w:eastAsia="仿宋" w:hAnsi="仿宋"/>
          <w:sz w:val="28"/>
          <w:szCs w:val="28"/>
        </w:rPr>
      </w:pPr>
      <w:r w:rsidRPr="00944404">
        <w:rPr>
          <w:rFonts w:ascii="仿宋" w:eastAsia="仿宋" w:hAnsi="仿宋"/>
          <w:b/>
          <w:sz w:val="28"/>
          <w:szCs w:val="28"/>
        </w:rPr>
        <w:tab/>
      </w:r>
      <w:del w:id="120" w:author="tfqh 11" w:date="2019-04-01T14:18:00Z">
        <w:r w:rsidRPr="00944404" w:rsidDel="00944404">
          <w:rPr>
            <w:rFonts w:ascii="仿宋" w:eastAsia="仿宋" w:hAnsi="仿宋" w:hint="eastAsia"/>
            <w:b/>
            <w:sz w:val="28"/>
            <w:szCs w:val="28"/>
          </w:rPr>
          <w:delText>第二</w:delText>
        </w:r>
      </w:del>
      <w:ins w:id="121" w:author="tfqh 11" w:date="2019-04-01T14:18:00Z">
        <w:r w:rsidR="00944404" w:rsidRPr="00944404">
          <w:rPr>
            <w:rFonts w:ascii="仿宋" w:eastAsia="仿宋" w:hAnsi="仿宋" w:hint="eastAsia"/>
            <w:b/>
            <w:sz w:val="28"/>
            <w:szCs w:val="28"/>
          </w:rPr>
          <w:t>第</w:t>
        </w:r>
        <w:r w:rsidR="00944404" w:rsidRPr="00944404">
          <w:rPr>
            <w:rFonts w:ascii="仿宋" w:eastAsia="仿宋" w:hAnsi="仿宋" w:hint="eastAsia"/>
            <w:b/>
            <w:sz w:val="28"/>
            <w:szCs w:val="28"/>
          </w:rPr>
          <w:t>八</w:t>
        </w:r>
      </w:ins>
      <w:r w:rsidRPr="00944404">
        <w:rPr>
          <w:rFonts w:ascii="仿宋" w:eastAsia="仿宋" w:hAnsi="仿宋" w:hint="eastAsia"/>
          <w:b/>
          <w:sz w:val="28"/>
          <w:szCs w:val="28"/>
        </w:rPr>
        <w:t>条</w:t>
      </w:r>
      <w:r w:rsidR="00F151D8" w:rsidRPr="009004D3">
        <w:rPr>
          <w:rFonts w:ascii="仿宋" w:eastAsia="仿宋" w:hAnsi="仿宋" w:hint="eastAsia"/>
          <w:sz w:val="28"/>
          <w:szCs w:val="28"/>
        </w:rPr>
        <w:t xml:space="preserve"> </w:t>
      </w:r>
      <w:r w:rsidR="00732B3F" w:rsidRPr="009004D3">
        <w:rPr>
          <w:rFonts w:ascii="仿宋" w:eastAsia="仿宋" w:hAnsi="仿宋" w:hint="eastAsia"/>
          <w:sz w:val="28"/>
          <w:szCs w:val="28"/>
        </w:rPr>
        <w:t>在业务部门提交看穿式监管相关申请报备材料时，</w:t>
      </w:r>
      <w:r w:rsidR="008F3360" w:rsidRPr="009004D3">
        <w:rPr>
          <w:rFonts w:ascii="仿宋" w:eastAsia="仿宋" w:hAnsi="仿宋" w:hint="eastAsia"/>
          <w:sz w:val="28"/>
          <w:szCs w:val="28"/>
        </w:rPr>
        <w:t>需要</w:t>
      </w:r>
      <w:r w:rsidR="007F736D" w:rsidRPr="009004D3">
        <w:rPr>
          <w:rFonts w:ascii="仿宋" w:eastAsia="仿宋" w:hAnsi="仿宋" w:hint="eastAsia"/>
          <w:sz w:val="28"/>
          <w:szCs w:val="28"/>
        </w:rPr>
        <w:t>保证appid以及userproductinfo字段填写符合</w:t>
      </w:r>
      <w:del w:id="122" w:author="tfqh 11" w:date="2019-04-01T14:19:00Z">
        <w:r w:rsidR="007F736D" w:rsidRPr="009004D3" w:rsidDel="00944404">
          <w:rPr>
            <w:rFonts w:ascii="仿宋" w:eastAsia="仿宋" w:hAnsi="仿宋" w:hint="eastAsia"/>
            <w:sz w:val="28"/>
            <w:szCs w:val="28"/>
          </w:rPr>
          <w:delText>保</w:delText>
        </w:r>
      </w:del>
      <w:r w:rsidR="007F736D" w:rsidRPr="009004D3">
        <w:rPr>
          <w:rFonts w:ascii="仿宋" w:eastAsia="仿宋" w:hAnsi="仿宋" w:hint="eastAsia"/>
          <w:sz w:val="28"/>
          <w:szCs w:val="28"/>
        </w:rPr>
        <w:t>监</w:t>
      </w:r>
      <w:ins w:id="123" w:author="tfqh 11" w:date="2019-04-01T14:19:00Z">
        <w:r w:rsidR="00944404">
          <w:rPr>
            <w:rFonts w:ascii="仿宋" w:eastAsia="仿宋" w:hAnsi="仿宋" w:hint="eastAsia"/>
            <w:sz w:val="28"/>
            <w:szCs w:val="28"/>
          </w:rPr>
          <w:t>控</w:t>
        </w:r>
      </w:ins>
      <w:r w:rsidR="007F736D" w:rsidRPr="009004D3">
        <w:rPr>
          <w:rFonts w:ascii="仿宋" w:eastAsia="仿宋" w:hAnsi="仿宋" w:hint="eastAsia"/>
          <w:sz w:val="28"/>
          <w:szCs w:val="28"/>
        </w:rPr>
        <w:t>中心对客户端appid的编制规范。</w:t>
      </w:r>
      <w:del w:id="124" w:author="tfqh 11" w:date="2019-04-01T14:19:00Z">
        <w:r w:rsidR="005554FD" w:rsidRPr="009004D3" w:rsidDel="00944404">
          <w:rPr>
            <w:rFonts w:ascii="仿宋" w:eastAsia="仿宋" w:hAnsi="仿宋" w:hint="eastAsia"/>
            <w:sz w:val="28"/>
            <w:szCs w:val="28"/>
          </w:rPr>
          <w:delText>（</w:delText>
        </w:r>
      </w:del>
      <w:r w:rsidR="005554FD" w:rsidRPr="009004D3">
        <w:rPr>
          <w:rFonts w:ascii="仿宋" w:eastAsia="仿宋" w:hAnsi="仿宋" w:hint="eastAsia"/>
          <w:sz w:val="28"/>
          <w:szCs w:val="28"/>
        </w:rPr>
        <w:t>appid由三个部分组件，分别为厂商名（不超过</w:t>
      </w:r>
      <w:r w:rsidR="005554FD" w:rsidRPr="009004D3">
        <w:rPr>
          <w:rFonts w:ascii="仿宋" w:eastAsia="仿宋" w:hAnsi="仿宋"/>
          <w:sz w:val="28"/>
          <w:szCs w:val="28"/>
        </w:rPr>
        <w:t>10</w:t>
      </w:r>
      <w:r w:rsidR="005554FD" w:rsidRPr="009004D3">
        <w:rPr>
          <w:rFonts w:ascii="仿宋" w:eastAsia="仿宋" w:hAnsi="仿宋" w:hint="eastAsia"/>
          <w:sz w:val="28"/>
          <w:szCs w:val="28"/>
        </w:rPr>
        <w:t>个字节，个人投资者固定厂商名为client</w:t>
      </w:r>
      <w:ins w:id="125" w:author="tfqh 11" w:date="2019-04-01T14:20:00Z">
        <w:r w:rsidR="00944404">
          <w:rPr>
            <w:rFonts w:ascii="仿宋" w:eastAsia="仿宋" w:hAnsi="仿宋" w:hint="eastAsia"/>
            <w:sz w:val="28"/>
            <w:szCs w:val="28"/>
          </w:rPr>
          <w:t>）</w:t>
        </w:r>
      </w:ins>
      <w:r w:rsidR="005554FD" w:rsidRPr="009004D3">
        <w:rPr>
          <w:rFonts w:ascii="仿宋" w:eastAsia="仿宋" w:hAnsi="仿宋" w:hint="eastAsia"/>
          <w:sz w:val="28"/>
          <w:szCs w:val="28"/>
        </w:rPr>
        <w:t>，软件名（不超过</w:t>
      </w:r>
      <w:r w:rsidR="005554FD" w:rsidRPr="009004D3">
        <w:rPr>
          <w:rFonts w:ascii="仿宋" w:eastAsia="仿宋" w:hAnsi="仿宋"/>
          <w:sz w:val="28"/>
          <w:szCs w:val="28"/>
        </w:rPr>
        <w:t>10</w:t>
      </w:r>
      <w:r w:rsidR="005554FD" w:rsidRPr="009004D3">
        <w:rPr>
          <w:rFonts w:ascii="仿宋" w:eastAsia="仿宋" w:hAnsi="仿宋" w:hint="eastAsia"/>
          <w:sz w:val="28"/>
          <w:szCs w:val="28"/>
        </w:rPr>
        <w:t>个字节）</w:t>
      </w:r>
      <w:del w:id="126" w:author="tfqh 11" w:date="2019-04-01T14:21:00Z">
        <w:r w:rsidR="005554FD" w:rsidRPr="009004D3" w:rsidDel="00944404">
          <w:rPr>
            <w:rFonts w:ascii="仿宋" w:eastAsia="仿宋" w:hAnsi="仿宋" w:hint="eastAsia"/>
            <w:sz w:val="28"/>
            <w:szCs w:val="28"/>
          </w:rPr>
          <w:delText>）</w:delText>
        </w:r>
      </w:del>
      <w:r w:rsidR="005554FD" w:rsidRPr="009004D3">
        <w:rPr>
          <w:rFonts w:ascii="仿宋" w:eastAsia="仿宋" w:hAnsi="仿宋" w:hint="eastAsia"/>
          <w:sz w:val="28"/>
          <w:szCs w:val="28"/>
        </w:rPr>
        <w:t>，软件版本号（不超过</w:t>
      </w:r>
      <w:r w:rsidR="005554FD" w:rsidRPr="009004D3">
        <w:rPr>
          <w:rFonts w:ascii="仿宋" w:eastAsia="仿宋" w:hAnsi="仿宋"/>
          <w:sz w:val="28"/>
          <w:szCs w:val="28"/>
        </w:rPr>
        <w:t>8</w:t>
      </w:r>
      <w:r w:rsidR="005554FD" w:rsidRPr="009004D3">
        <w:rPr>
          <w:rFonts w:ascii="仿宋" w:eastAsia="仿宋" w:hAnsi="仿宋" w:hint="eastAsia"/>
          <w:sz w:val="28"/>
          <w:szCs w:val="28"/>
        </w:rPr>
        <w:t>个字节），三个部分由单个下划线隔开，userproductinfo项应截取appid中软件名进行复用</w:t>
      </w:r>
      <w:del w:id="127" w:author="tfqh 11" w:date="2019-04-01T14:21:00Z">
        <w:r w:rsidR="00744A01" w:rsidRPr="009004D3" w:rsidDel="00944404">
          <w:rPr>
            <w:rFonts w:ascii="仿宋" w:eastAsia="仿宋" w:hAnsi="仿宋" w:hint="eastAsia"/>
            <w:sz w:val="28"/>
            <w:szCs w:val="28"/>
          </w:rPr>
          <w:delText>）</w:delText>
        </w:r>
      </w:del>
      <w:r w:rsidR="00744A01" w:rsidRPr="009004D3">
        <w:rPr>
          <w:rFonts w:ascii="仿宋" w:eastAsia="仿宋" w:hAnsi="仿宋" w:hint="eastAsia"/>
          <w:sz w:val="28"/>
          <w:szCs w:val="28"/>
        </w:rPr>
        <w:t>。</w:t>
      </w:r>
      <w:r w:rsidR="00741BA4" w:rsidRPr="009004D3">
        <w:rPr>
          <w:rFonts w:ascii="仿宋" w:eastAsia="仿宋" w:hAnsi="仿宋" w:hint="eastAsia"/>
          <w:sz w:val="28"/>
          <w:szCs w:val="28"/>
        </w:rPr>
        <w:t>具体编制规则</w:t>
      </w:r>
      <w:del w:id="128" w:author="tfqh 11" w:date="2019-04-01T15:54:00Z">
        <w:r w:rsidR="00741BA4" w:rsidRPr="009004D3" w:rsidDel="00A543FE">
          <w:rPr>
            <w:rFonts w:ascii="仿宋" w:eastAsia="仿宋" w:hAnsi="仿宋" w:hint="eastAsia"/>
            <w:sz w:val="28"/>
            <w:szCs w:val="28"/>
          </w:rPr>
          <w:delText>，</w:delText>
        </w:r>
      </w:del>
      <w:r w:rsidR="00741BA4" w:rsidRPr="009004D3">
        <w:rPr>
          <w:rFonts w:ascii="仿宋" w:eastAsia="仿宋" w:hAnsi="仿宋" w:hint="eastAsia"/>
          <w:sz w:val="28"/>
          <w:szCs w:val="28"/>
        </w:rPr>
        <w:t>请参照《看穿式接入信息编制规则》</w:t>
      </w:r>
      <w:r w:rsidR="00DC2008" w:rsidRPr="009004D3">
        <w:rPr>
          <w:rFonts w:ascii="仿宋" w:eastAsia="仿宋" w:hAnsi="仿宋" w:hint="eastAsia"/>
          <w:sz w:val="28"/>
          <w:szCs w:val="28"/>
        </w:rPr>
        <w:t>。</w:t>
      </w:r>
    </w:p>
    <w:p w14:paraId="3575A6A2" w14:textId="2710BD3C" w:rsidR="004E7CF3" w:rsidRPr="009004D3" w:rsidRDefault="004E7CF3" w:rsidP="00A543FE">
      <w:pPr>
        <w:ind w:firstLineChars="200" w:firstLine="560"/>
        <w:rPr>
          <w:rFonts w:ascii="仿宋" w:eastAsia="仿宋" w:hAnsi="仿宋"/>
          <w:sz w:val="28"/>
          <w:szCs w:val="28"/>
        </w:rPr>
      </w:pPr>
      <w:r w:rsidRPr="009004D3">
        <w:rPr>
          <w:rFonts w:ascii="仿宋" w:eastAsia="仿宋" w:hAnsi="仿宋"/>
          <w:sz w:val="28"/>
          <w:szCs w:val="28"/>
        </w:rPr>
        <w:tab/>
      </w:r>
      <w:del w:id="129" w:author="tfqh 11" w:date="2019-04-01T14:44:00Z">
        <w:r w:rsidRPr="00161609" w:rsidDel="00161609">
          <w:rPr>
            <w:rFonts w:ascii="仿宋" w:eastAsia="仿宋" w:hAnsi="仿宋" w:hint="eastAsia"/>
            <w:b/>
            <w:sz w:val="28"/>
            <w:szCs w:val="28"/>
          </w:rPr>
          <w:delText>第三</w:delText>
        </w:r>
      </w:del>
      <w:ins w:id="130" w:author="tfqh 11" w:date="2019-04-01T14:44:00Z">
        <w:r w:rsidR="00161609" w:rsidRPr="00161609">
          <w:rPr>
            <w:rFonts w:ascii="仿宋" w:eastAsia="仿宋" w:hAnsi="仿宋" w:hint="eastAsia"/>
            <w:b/>
            <w:sz w:val="28"/>
            <w:szCs w:val="28"/>
          </w:rPr>
          <w:t>第</w:t>
        </w:r>
        <w:r w:rsidR="00161609" w:rsidRPr="00161609">
          <w:rPr>
            <w:rFonts w:ascii="仿宋" w:eastAsia="仿宋" w:hAnsi="仿宋" w:hint="eastAsia"/>
            <w:b/>
            <w:sz w:val="28"/>
            <w:szCs w:val="28"/>
          </w:rPr>
          <w:t>九</w:t>
        </w:r>
      </w:ins>
      <w:r w:rsidRPr="00161609">
        <w:rPr>
          <w:rFonts w:ascii="仿宋" w:eastAsia="仿宋" w:hAnsi="仿宋" w:hint="eastAsia"/>
          <w:b/>
          <w:sz w:val="28"/>
          <w:szCs w:val="28"/>
        </w:rPr>
        <w:t>条</w:t>
      </w:r>
      <w:r w:rsidRPr="009004D3">
        <w:rPr>
          <w:rFonts w:ascii="仿宋" w:eastAsia="仿宋" w:hAnsi="仿宋" w:hint="eastAsia"/>
          <w:sz w:val="28"/>
          <w:szCs w:val="28"/>
        </w:rPr>
        <w:t xml:space="preserve"> </w:t>
      </w:r>
      <w:r w:rsidR="00CB3DAD" w:rsidRPr="009004D3">
        <w:rPr>
          <w:rFonts w:ascii="仿宋" w:eastAsia="仿宋" w:hAnsi="仿宋" w:hint="eastAsia"/>
          <w:sz w:val="28"/>
          <w:szCs w:val="28"/>
        </w:rPr>
        <w:t>在业务部门提交看穿式监管相关</w:t>
      </w:r>
      <w:r w:rsidR="00EF0470" w:rsidRPr="009004D3">
        <w:rPr>
          <w:rFonts w:ascii="仿宋" w:eastAsia="仿宋" w:hAnsi="仿宋" w:hint="eastAsia"/>
          <w:sz w:val="28"/>
          <w:szCs w:val="28"/>
        </w:rPr>
        <w:t>申请报备材料时，需要保证正确提交</w:t>
      </w:r>
      <w:r w:rsidR="003670EA" w:rsidRPr="009004D3">
        <w:rPr>
          <w:rFonts w:ascii="仿宋" w:eastAsia="仿宋" w:hAnsi="仿宋" w:hint="eastAsia"/>
          <w:sz w:val="28"/>
          <w:szCs w:val="28"/>
        </w:rPr>
        <w:t>客户仿真测试账户号，仿真测试账户号为看穿式监管仿真测试中的重要标示之一，作为查询客户端是否正常完成看穿式监管功能的依据所在。</w:t>
      </w:r>
    </w:p>
    <w:p w14:paraId="280C9397" w14:textId="5FAC8339" w:rsidR="002647F3" w:rsidRPr="009004D3" w:rsidRDefault="002647F3" w:rsidP="00A135F2">
      <w:pPr>
        <w:ind w:firstLineChars="200" w:firstLine="560"/>
        <w:rPr>
          <w:rFonts w:ascii="仿宋" w:eastAsia="仿宋" w:hAnsi="仿宋"/>
          <w:sz w:val="28"/>
          <w:szCs w:val="28"/>
        </w:rPr>
      </w:pPr>
      <w:r w:rsidRPr="009004D3">
        <w:rPr>
          <w:rFonts w:ascii="仿宋" w:eastAsia="仿宋" w:hAnsi="仿宋"/>
          <w:sz w:val="28"/>
          <w:szCs w:val="28"/>
        </w:rPr>
        <w:tab/>
      </w:r>
      <w:r w:rsidRPr="00161609">
        <w:rPr>
          <w:rFonts w:ascii="仿宋" w:eastAsia="仿宋" w:hAnsi="仿宋" w:hint="eastAsia"/>
          <w:b/>
          <w:sz w:val="28"/>
          <w:szCs w:val="28"/>
        </w:rPr>
        <w:t>第</w:t>
      </w:r>
      <w:ins w:id="131" w:author="tfqh 11" w:date="2019-04-01T14:45:00Z">
        <w:r w:rsidR="00161609" w:rsidRPr="00161609">
          <w:rPr>
            <w:rFonts w:ascii="仿宋" w:eastAsia="仿宋" w:hAnsi="仿宋" w:hint="eastAsia"/>
            <w:b/>
            <w:sz w:val="28"/>
            <w:szCs w:val="28"/>
          </w:rPr>
          <w:t>十</w:t>
        </w:r>
      </w:ins>
      <w:del w:id="132" w:author="tfqh 11" w:date="2019-04-01T14:45:00Z">
        <w:r w:rsidRPr="00161609" w:rsidDel="00161609">
          <w:rPr>
            <w:rFonts w:ascii="仿宋" w:eastAsia="仿宋" w:hAnsi="仿宋" w:hint="eastAsia"/>
            <w:b/>
            <w:sz w:val="28"/>
            <w:szCs w:val="28"/>
          </w:rPr>
          <w:delText>四</w:delText>
        </w:r>
      </w:del>
      <w:r w:rsidRPr="00161609">
        <w:rPr>
          <w:rFonts w:ascii="仿宋" w:eastAsia="仿宋" w:hAnsi="仿宋" w:hint="eastAsia"/>
          <w:b/>
          <w:sz w:val="28"/>
          <w:szCs w:val="28"/>
        </w:rPr>
        <w:t xml:space="preserve">条 </w:t>
      </w:r>
      <w:r w:rsidRPr="009004D3">
        <w:rPr>
          <w:rFonts w:ascii="仿宋" w:eastAsia="仿宋" w:hAnsi="仿宋" w:hint="eastAsia"/>
          <w:sz w:val="28"/>
          <w:szCs w:val="28"/>
        </w:rPr>
        <w:t>针对客户仿真测试账户，客户可自行</w:t>
      </w:r>
      <w:proofErr w:type="gramStart"/>
      <w:r w:rsidRPr="009004D3">
        <w:rPr>
          <w:rFonts w:ascii="仿宋" w:eastAsia="仿宋" w:hAnsi="仿宋" w:hint="eastAsia"/>
          <w:sz w:val="28"/>
          <w:szCs w:val="28"/>
        </w:rPr>
        <w:t>选择自</w:t>
      </w:r>
      <w:proofErr w:type="gramEnd"/>
      <w:r w:rsidRPr="009004D3">
        <w:rPr>
          <w:rFonts w:ascii="仿宋" w:eastAsia="仿宋" w:hAnsi="仿宋" w:hint="eastAsia"/>
          <w:sz w:val="28"/>
          <w:szCs w:val="28"/>
        </w:rPr>
        <w:t>有</w:t>
      </w:r>
      <w:ins w:id="133" w:author="tfqh 11" w:date="2019-04-01T14:45:00Z">
        <w:r w:rsidR="00161609">
          <w:rPr>
            <w:rFonts w:ascii="仿宋" w:eastAsia="仿宋" w:hAnsi="仿宋" w:hint="eastAsia"/>
            <w:sz w:val="28"/>
            <w:szCs w:val="28"/>
          </w:rPr>
          <w:t>仿真</w:t>
        </w:r>
      </w:ins>
      <w:r w:rsidRPr="009004D3">
        <w:rPr>
          <w:rFonts w:ascii="仿宋" w:eastAsia="仿宋" w:hAnsi="仿宋" w:hint="eastAsia"/>
          <w:sz w:val="28"/>
          <w:szCs w:val="28"/>
        </w:rPr>
        <w:t>账</w:t>
      </w:r>
      <w:r w:rsidRPr="009004D3">
        <w:rPr>
          <w:rFonts w:ascii="仿宋" w:eastAsia="仿宋" w:hAnsi="仿宋" w:hint="eastAsia"/>
          <w:sz w:val="28"/>
          <w:szCs w:val="28"/>
        </w:rPr>
        <w:lastRenderedPageBreak/>
        <w:t>户或业务部门提交的公共测试账户，在使用</w:t>
      </w:r>
      <w:r w:rsidR="00FD3CAD" w:rsidRPr="009004D3">
        <w:rPr>
          <w:rFonts w:ascii="仿宋" w:eastAsia="仿宋" w:hAnsi="仿宋" w:hint="eastAsia"/>
          <w:sz w:val="28"/>
          <w:szCs w:val="28"/>
        </w:rPr>
        <w:t>公共测试账户时，业务部门必须保证测试期间，专户专用</w:t>
      </w:r>
      <w:r w:rsidR="00D668AD" w:rsidRPr="009004D3">
        <w:rPr>
          <w:rFonts w:ascii="仿宋" w:eastAsia="仿宋" w:hAnsi="仿宋" w:hint="eastAsia"/>
          <w:sz w:val="28"/>
          <w:szCs w:val="28"/>
        </w:rPr>
        <w:t>，不得发生测试期间，多个appid使用同一测试账户进行登录的情况，否则测试结果无效。</w:t>
      </w:r>
      <w:r w:rsidR="00A725D7" w:rsidRPr="009004D3">
        <w:rPr>
          <w:rFonts w:ascii="仿宋" w:eastAsia="仿宋" w:hAnsi="仿宋" w:hint="eastAsia"/>
          <w:sz w:val="28"/>
          <w:szCs w:val="28"/>
        </w:rPr>
        <w:t>在客户测试完毕后，业务部门也需要做好公共账户的回收以及密码保管</w:t>
      </w:r>
      <w:r w:rsidR="00E802E0" w:rsidRPr="009004D3">
        <w:rPr>
          <w:rFonts w:ascii="仿宋" w:eastAsia="仿宋" w:hAnsi="仿宋" w:hint="eastAsia"/>
          <w:sz w:val="28"/>
          <w:szCs w:val="28"/>
        </w:rPr>
        <w:t>工作。</w:t>
      </w:r>
    </w:p>
    <w:p w14:paraId="21EC4295" w14:textId="780BB4F2" w:rsidR="00D12963" w:rsidRDefault="00D12963" w:rsidP="00A135F2">
      <w:pPr>
        <w:ind w:firstLineChars="200" w:firstLine="560"/>
        <w:rPr>
          <w:ins w:id="134" w:author="tfqh 11" w:date="2019-04-01T14:52:00Z"/>
          <w:rFonts w:ascii="仿宋" w:eastAsia="仿宋" w:hAnsi="仿宋"/>
          <w:sz w:val="28"/>
          <w:szCs w:val="28"/>
        </w:rPr>
      </w:pPr>
      <w:r w:rsidRPr="009004D3">
        <w:rPr>
          <w:rFonts w:ascii="仿宋" w:eastAsia="仿宋" w:hAnsi="仿宋"/>
          <w:sz w:val="28"/>
          <w:szCs w:val="28"/>
        </w:rPr>
        <w:tab/>
      </w:r>
      <w:bookmarkStart w:id="135" w:name="_Hlk5022793"/>
      <w:r w:rsidRPr="00040921">
        <w:rPr>
          <w:rFonts w:ascii="仿宋" w:eastAsia="仿宋" w:hAnsi="仿宋" w:hint="eastAsia"/>
          <w:b/>
          <w:sz w:val="28"/>
          <w:szCs w:val="28"/>
        </w:rPr>
        <w:t>第</w:t>
      </w:r>
      <w:ins w:id="136" w:author="tfqh 11" w:date="2019-04-01T14:50:00Z">
        <w:r w:rsidR="00040921" w:rsidRPr="00040921">
          <w:rPr>
            <w:rFonts w:ascii="仿宋" w:eastAsia="仿宋" w:hAnsi="仿宋" w:hint="eastAsia"/>
            <w:b/>
            <w:sz w:val="28"/>
            <w:szCs w:val="28"/>
          </w:rPr>
          <w:t>十一</w:t>
        </w:r>
      </w:ins>
      <w:del w:id="137" w:author="tfqh 11" w:date="2019-04-01T14:50:00Z">
        <w:r w:rsidRPr="00040921" w:rsidDel="00040921">
          <w:rPr>
            <w:rFonts w:ascii="仿宋" w:eastAsia="仿宋" w:hAnsi="仿宋" w:hint="eastAsia"/>
            <w:b/>
            <w:sz w:val="28"/>
            <w:szCs w:val="28"/>
          </w:rPr>
          <w:delText>五</w:delText>
        </w:r>
      </w:del>
      <w:r w:rsidRPr="00040921">
        <w:rPr>
          <w:rFonts w:ascii="仿宋" w:eastAsia="仿宋" w:hAnsi="仿宋" w:hint="eastAsia"/>
          <w:b/>
          <w:sz w:val="28"/>
          <w:szCs w:val="28"/>
        </w:rPr>
        <w:t>条</w:t>
      </w:r>
      <w:bookmarkEnd w:id="135"/>
      <w:r w:rsidRPr="009004D3">
        <w:rPr>
          <w:rFonts w:ascii="仿宋" w:eastAsia="仿宋" w:hAnsi="仿宋" w:hint="eastAsia"/>
          <w:sz w:val="28"/>
          <w:szCs w:val="28"/>
        </w:rPr>
        <w:t xml:space="preserve"> </w:t>
      </w:r>
      <w:r w:rsidR="003C5401" w:rsidRPr="009004D3">
        <w:rPr>
          <w:rFonts w:ascii="仿宋" w:eastAsia="仿宋" w:hAnsi="仿宋" w:hint="eastAsia"/>
          <w:sz w:val="28"/>
          <w:szCs w:val="28"/>
        </w:rPr>
        <w:t>在业务部门提交看穿式监管相关申请报备材料时，</w:t>
      </w:r>
      <w:r w:rsidR="005C2E47" w:rsidRPr="009004D3">
        <w:rPr>
          <w:rFonts w:ascii="仿宋" w:eastAsia="仿宋" w:hAnsi="仿宋" w:hint="eastAsia"/>
          <w:sz w:val="28"/>
          <w:szCs w:val="28"/>
        </w:rPr>
        <w:t>需要如实填写客户端</w:t>
      </w:r>
      <w:r w:rsidR="00B160BC" w:rsidRPr="009004D3">
        <w:rPr>
          <w:rFonts w:ascii="仿宋" w:eastAsia="仿宋" w:hAnsi="仿宋" w:hint="eastAsia"/>
          <w:sz w:val="28"/>
          <w:szCs w:val="28"/>
        </w:rPr>
        <w:t>接入类型，对于实际具有中继中转</w:t>
      </w:r>
      <w:r w:rsidR="002D1325" w:rsidRPr="009004D3">
        <w:rPr>
          <w:rFonts w:ascii="仿宋" w:eastAsia="仿宋" w:hAnsi="仿宋" w:hint="eastAsia"/>
          <w:sz w:val="28"/>
          <w:szCs w:val="28"/>
        </w:rPr>
        <w:t>的软件类型需尽职调查，严格把控</w:t>
      </w:r>
      <w:r w:rsidR="00B83C61" w:rsidRPr="009004D3">
        <w:rPr>
          <w:rFonts w:ascii="仿宋" w:eastAsia="仿宋" w:hAnsi="仿宋" w:hint="eastAsia"/>
          <w:sz w:val="28"/>
          <w:szCs w:val="28"/>
        </w:rPr>
        <w:t>；根据软件</w:t>
      </w:r>
      <w:proofErr w:type="gramStart"/>
      <w:r w:rsidR="00B83C61" w:rsidRPr="009004D3">
        <w:rPr>
          <w:rFonts w:ascii="仿宋" w:eastAsia="仿宋" w:hAnsi="仿宋" w:hint="eastAsia"/>
          <w:sz w:val="28"/>
          <w:szCs w:val="28"/>
        </w:rPr>
        <w:t>使用使用</w:t>
      </w:r>
      <w:proofErr w:type="gramEnd"/>
      <w:r w:rsidR="00B83C61" w:rsidRPr="009004D3">
        <w:rPr>
          <w:rFonts w:ascii="仿宋" w:eastAsia="仿宋" w:hAnsi="仿宋" w:hint="eastAsia"/>
          <w:sz w:val="28"/>
          <w:szCs w:val="28"/>
        </w:rPr>
        <w:t>情况填写接入类型，符合</w:t>
      </w:r>
      <w:r w:rsidR="00B6078E" w:rsidRPr="009004D3">
        <w:rPr>
          <w:rFonts w:ascii="仿宋" w:eastAsia="仿宋" w:hAnsi="仿宋" w:hint="eastAsia"/>
          <w:sz w:val="28"/>
          <w:szCs w:val="28"/>
        </w:rPr>
        <w:t>证监会以及</w:t>
      </w:r>
      <w:del w:id="138" w:author="tfqh 11" w:date="2019-04-01T14:51:00Z">
        <w:r w:rsidR="00B6078E" w:rsidRPr="009004D3" w:rsidDel="00BD56DA">
          <w:rPr>
            <w:rFonts w:ascii="仿宋" w:eastAsia="仿宋" w:hAnsi="仿宋" w:hint="eastAsia"/>
            <w:sz w:val="28"/>
            <w:szCs w:val="28"/>
          </w:rPr>
          <w:delText>保</w:delText>
        </w:r>
      </w:del>
      <w:r w:rsidR="00B6078E" w:rsidRPr="009004D3">
        <w:rPr>
          <w:rFonts w:ascii="仿宋" w:eastAsia="仿宋" w:hAnsi="仿宋" w:hint="eastAsia"/>
          <w:sz w:val="28"/>
          <w:szCs w:val="28"/>
        </w:rPr>
        <w:t>监</w:t>
      </w:r>
      <w:ins w:id="139" w:author="tfqh 11" w:date="2019-04-01T14:51:00Z">
        <w:r w:rsidR="00BD56DA">
          <w:rPr>
            <w:rFonts w:ascii="仿宋" w:eastAsia="仿宋" w:hAnsi="仿宋" w:hint="eastAsia"/>
            <w:sz w:val="28"/>
            <w:szCs w:val="28"/>
          </w:rPr>
          <w:t>控</w:t>
        </w:r>
      </w:ins>
      <w:r w:rsidR="00B6078E" w:rsidRPr="009004D3">
        <w:rPr>
          <w:rFonts w:ascii="仿宋" w:eastAsia="仿宋" w:hAnsi="仿宋" w:hint="eastAsia"/>
          <w:sz w:val="28"/>
          <w:szCs w:val="28"/>
        </w:rPr>
        <w:t>中心对于不同接入类型软件的监管要求。</w:t>
      </w:r>
    </w:p>
    <w:p w14:paraId="7429972E" w14:textId="20B90945" w:rsidR="0055187F" w:rsidRPr="0055187F" w:rsidDel="000A5B3E" w:rsidRDefault="0055187F" w:rsidP="00A135F2">
      <w:pPr>
        <w:ind w:firstLineChars="200" w:firstLine="560"/>
        <w:rPr>
          <w:del w:id="140" w:author="tfqh 11" w:date="2019-04-01T15:44:00Z"/>
          <w:rFonts w:ascii="仿宋" w:eastAsia="仿宋" w:hAnsi="仿宋" w:hint="eastAsia"/>
          <w:sz w:val="28"/>
          <w:szCs w:val="28"/>
        </w:rPr>
      </w:pPr>
    </w:p>
    <w:p w14:paraId="3452125B" w14:textId="77777777" w:rsidR="00956FC2" w:rsidRPr="009004D3" w:rsidRDefault="00956FC2" w:rsidP="00A135F2">
      <w:pPr>
        <w:ind w:firstLineChars="200" w:firstLine="560"/>
        <w:rPr>
          <w:rFonts w:ascii="仿宋" w:eastAsia="仿宋" w:hAnsi="仿宋"/>
          <w:sz w:val="28"/>
          <w:szCs w:val="28"/>
        </w:rPr>
      </w:pPr>
    </w:p>
    <w:p w14:paraId="4B96FC1C" w14:textId="03ACFF54" w:rsidR="00A95FAB" w:rsidRPr="003611EB" w:rsidRDefault="00A95FAB" w:rsidP="00A135F2">
      <w:pPr>
        <w:ind w:firstLineChars="200" w:firstLine="562"/>
        <w:jc w:val="center"/>
        <w:rPr>
          <w:rFonts w:ascii="仿宋" w:eastAsia="仿宋" w:hAnsi="仿宋"/>
          <w:b/>
          <w:sz w:val="28"/>
          <w:szCs w:val="28"/>
        </w:rPr>
      </w:pPr>
      <w:r w:rsidRPr="003611EB">
        <w:rPr>
          <w:rFonts w:ascii="仿宋" w:eastAsia="仿宋" w:hAnsi="仿宋" w:hint="eastAsia"/>
          <w:b/>
          <w:sz w:val="28"/>
          <w:szCs w:val="28"/>
        </w:rPr>
        <w:t>第三章 看穿式监管仿真测试管理</w:t>
      </w:r>
      <w:del w:id="141" w:author="tfqh 11" w:date="2019-04-01T15:45:00Z">
        <w:r w:rsidRPr="003611EB" w:rsidDel="00A543FE">
          <w:rPr>
            <w:rFonts w:ascii="仿宋" w:eastAsia="仿宋" w:hAnsi="仿宋" w:hint="eastAsia"/>
            <w:b/>
            <w:sz w:val="28"/>
            <w:szCs w:val="28"/>
          </w:rPr>
          <w:delText>办法</w:delText>
        </w:r>
      </w:del>
    </w:p>
    <w:p w14:paraId="4B7F3534" w14:textId="37759077" w:rsidR="000F6FC1" w:rsidRPr="009004D3" w:rsidRDefault="00055643" w:rsidP="00A135F2">
      <w:pPr>
        <w:ind w:firstLineChars="200" w:firstLine="562"/>
        <w:rPr>
          <w:rFonts w:ascii="仿宋" w:eastAsia="仿宋" w:hAnsi="仿宋"/>
          <w:sz w:val="28"/>
          <w:szCs w:val="28"/>
        </w:rPr>
      </w:pPr>
      <w:r w:rsidRPr="00A543FE">
        <w:rPr>
          <w:rFonts w:ascii="仿宋" w:eastAsia="仿宋" w:hAnsi="仿宋" w:hint="eastAsia"/>
          <w:b/>
          <w:sz w:val="28"/>
          <w:szCs w:val="28"/>
        </w:rPr>
        <w:tab/>
        <w:t>第</w:t>
      </w:r>
      <w:ins w:id="142" w:author="tfqh 11" w:date="2019-04-01T15:44:00Z">
        <w:r w:rsidR="00A543FE" w:rsidRPr="00A543FE">
          <w:rPr>
            <w:rFonts w:ascii="仿宋" w:eastAsia="仿宋" w:hAnsi="仿宋" w:hint="eastAsia"/>
            <w:b/>
            <w:sz w:val="28"/>
            <w:szCs w:val="28"/>
          </w:rPr>
          <w:t>十二</w:t>
        </w:r>
      </w:ins>
      <w:del w:id="143" w:author="tfqh 11" w:date="2019-04-01T15:44:00Z">
        <w:r w:rsidRPr="00A543FE" w:rsidDel="00A543FE">
          <w:rPr>
            <w:rFonts w:ascii="仿宋" w:eastAsia="仿宋" w:hAnsi="仿宋" w:hint="eastAsia"/>
            <w:b/>
            <w:sz w:val="28"/>
            <w:szCs w:val="28"/>
          </w:rPr>
          <w:delText>一</w:delText>
        </w:r>
      </w:del>
      <w:r w:rsidRPr="00A543FE">
        <w:rPr>
          <w:rFonts w:ascii="仿宋" w:eastAsia="仿宋" w:hAnsi="仿宋" w:hint="eastAsia"/>
          <w:b/>
          <w:sz w:val="28"/>
          <w:szCs w:val="28"/>
        </w:rPr>
        <w:t>条</w:t>
      </w:r>
      <w:r w:rsidRPr="009004D3">
        <w:rPr>
          <w:rFonts w:ascii="仿宋" w:eastAsia="仿宋" w:hAnsi="仿宋" w:hint="eastAsia"/>
          <w:sz w:val="28"/>
          <w:szCs w:val="28"/>
        </w:rPr>
        <w:t xml:space="preserve"> </w:t>
      </w:r>
      <w:bookmarkStart w:id="144" w:name="_Hlk5028789"/>
      <w:r w:rsidR="004A497C" w:rsidRPr="009004D3">
        <w:rPr>
          <w:rFonts w:ascii="仿宋" w:eastAsia="仿宋" w:hAnsi="仿宋" w:hint="eastAsia"/>
          <w:sz w:val="28"/>
          <w:szCs w:val="28"/>
        </w:rPr>
        <w:t>业务部</w:t>
      </w:r>
      <w:proofErr w:type="gramStart"/>
      <w:r w:rsidR="004A497C" w:rsidRPr="009004D3">
        <w:rPr>
          <w:rFonts w:ascii="仿宋" w:eastAsia="仿宋" w:hAnsi="仿宋" w:hint="eastAsia"/>
          <w:sz w:val="28"/>
          <w:szCs w:val="28"/>
        </w:rPr>
        <w:t>门正常</w:t>
      </w:r>
      <w:proofErr w:type="gramEnd"/>
      <w:r w:rsidR="004A497C" w:rsidRPr="009004D3">
        <w:rPr>
          <w:rFonts w:ascii="仿宋" w:eastAsia="仿宋" w:hAnsi="仿宋" w:hint="eastAsia"/>
          <w:sz w:val="28"/>
          <w:szCs w:val="28"/>
        </w:rPr>
        <w:t>提交客户看穿式监管接入申请材料后</w:t>
      </w:r>
      <w:bookmarkEnd w:id="144"/>
      <w:r w:rsidR="004A497C" w:rsidRPr="009004D3">
        <w:rPr>
          <w:rFonts w:ascii="仿宋" w:eastAsia="仿宋" w:hAnsi="仿宋" w:hint="eastAsia"/>
          <w:sz w:val="28"/>
          <w:szCs w:val="28"/>
        </w:rPr>
        <w:t>，技术部门审核部分技术参数是否符合编制规则，并给出配套仿真测试authcode（认证码）</w:t>
      </w:r>
      <w:r w:rsidR="0052617A" w:rsidRPr="009004D3">
        <w:rPr>
          <w:rFonts w:ascii="仿宋" w:eastAsia="仿宋" w:hAnsi="仿宋" w:hint="eastAsia"/>
          <w:sz w:val="28"/>
          <w:szCs w:val="28"/>
        </w:rPr>
        <w:t>，</w:t>
      </w:r>
      <w:r w:rsidR="0099641B" w:rsidRPr="009004D3">
        <w:rPr>
          <w:rFonts w:ascii="仿宋" w:eastAsia="仿宋" w:hAnsi="仿宋" w:hint="eastAsia"/>
          <w:sz w:val="28"/>
          <w:szCs w:val="28"/>
        </w:rPr>
        <w:t>客户持有该认证码，即可进行</w:t>
      </w:r>
      <w:del w:id="145" w:author="tfqh 11" w:date="2019-04-01T15:47:00Z">
        <w:r w:rsidR="0099641B" w:rsidRPr="009004D3" w:rsidDel="00A543FE">
          <w:rPr>
            <w:rFonts w:ascii="仿宋" w:eastAsia="仿宋" w:hAnsi="仿宋" w:hint="eastAsia"/>
            <w:sz w:val="28"/>
            <w:szCs w:val="28"/>
          </w:rPr>
          <w:delText>我</w:delText>
        </w:r>
      </w:del>
      <w:ins w:id="146" w:author="tfqh 11" w:date="2019-04-01T15:47:00Z">
        <w:r w:rsidR="00A543FE">
          <w:rPr>
            <w:rFonts w:ascii="仿宋" w:eastAsia="仿宋" w:hAnsi="仿宋" w:hint="eastAsia"/>
            <w:sz w:val="28"/>
            <w:szCs w:val="28"/>
          </w:rPr>
          <w:t>公</w:t>
        </w:r>
      </w:ins>
      <w:r w:rsidR="0099641B" w:rsidRPr="009004D3">
        <w:rPr>
          <w:rFonts w:ascii="仿宋" w:eastAsia="仿宋" w:hAnsi="仿宋" w:hint="eastAsia"/>
          <w:sz w:val="28"/>
          <w:szCs w:val="28"/>
        </w:rPr>
        <w:t>司仿真看穿式监管接入测试工作。</w:t>
      </w:r>
    </w:p>
    <w:p w14:paraId="3FB13535" w14:textId="65211CB3" w:rsidR="00055643" w:rsidRPr="009004D3" w:rsidRDefault="00055643" w:rsidP="00A135F2">
      <w:pPr>
        <w:ind w:firstLineChars="200" w:firstLine="562"/>
        <w:rPr>
          <w:rFonts w:ascii="仿宋" w:eastAsia="仿宋" w:hAnsi="仿宋"/>
          <w:sz w:val="28"/>
          <w:szCs w:val="28"/>
        </w:rPr>
      </w:pPr>
      <w:r w:rsidRPr="00A543FE">
        <w:rPr>
          <w:rFonts w:ascii="仿宋" w:eastAsia="仿宋" w:hAnsi="仿宋" w:hint="eastAsia"/>
          <w:b/>
          <w:sz w:val="28"/>
          <w:szCs w:val="28"/>
        </w:rPr>
        <w:t>第</w:t>
      </w:r>
      <w:r w:rsidR="00A543FE" w:rsidRPr="00A543FE">
        <w:rPr>
          <w:rFonts w:ascii="仿宋" w:eastAsia="仿宋" w:hAnsi="仿宋" w:hint="eastAsia"/>
          <w:b/>
          <w:sz w:val="28"/>
          <w:szCs w:val="28"/>
        </w:rPr>
        <w:t>十三</w:t>
      </w:r>
      <w:r w:rsidRPr="00A543FE">
        <w:rPr>
          <w:rFonts w:ascii="仿宋" w:eastAsia="仿宋" w:hAnsi="仿宋" w:hint="eastAsia"/>
          <w:b/>
          <w:sz w:val="28"/>
          <w:szCs w:val="28"/>
        </w:rPr>
        <w:t>条</w:t>
      </w:r>
      <w:r w:rsidRPr="009004D3">
        <w:rPr>
          <w:rFonts w:ascii="仿宋" w:eastAsia="仿宋" w:hAnsi="仿宋"/>
          <w:sz w:val="28"/>
          <w:szCs w:val="28"/>
        </w:rPr>
        <w:t xml:space="preserve"> </w:t>
      </w:r>
      <w:r w:rsidR="001B420B" w:rsidRPr="009004D3">
        <w:rPr>
          <w:rFonts w:ascii="仿宋" w:eastAsia="仿宋" w:hAnsi="仿宋" w:hint="eastAsia"/>
          <w:sz w:val="28"/>
          <w:szCs w:val="28"/>
        </w:rPr>
        <w:t>接入测试</w:t>
      </w:r>
      <w:del w:id="147" w:author="tfqh 11" w:date="2019-04-01T15:49:00Z">
        <w:r w:rsidR="001B420B" w:rsidRPr="009004D3" w:rsidDel="00A543FE">
          <w:rPr>
            <w:rFonts w:ascii="仿宋" w:eastAsia="仿宋" w:hAnsi="仿宋" w:hint="eastAsia"/>
            <w:sz w:val="28"/>
            <w:szCs w:val="28"/>
          </w:rPr>
          <w:delText>测试</w:delText>
        </w:r>
      </w:del>
      <w:r w:rsidR="001B420B" w:rsidRPr="009004D3">
        <w:rPr>
          <w:rFonts w:ascii="仿宋" w:eastAsia="仿宋" w:hAnsi="仿宋" w:hint="eastAsia"/>
          <w:sz w:val="28"/>
          <w:szCs w:val="28"/>
        </w:rPr>
        <w:t>，除去正常的认证接入，上报看穿式信息外，还需根据接口规范，完整填写认证函数参数，确保系统信息完备无误，能够根据客户端类型进行追溯。具体要求请参考《看穿式信息编制规则》。</w:t>
      </w:r>
    </w:p>
    <w:p w14:paraId="684BCEAA" w14:textId="11056268" w:rsidR="008C60A9" w:rsidRPr="009004D3" w:rsidRDefault="008C60A9" w:rsidP="00A135F2">
      <w:pPr>
        <w:ind w:firstLineChars="200" w:firstLine="562"/>
        <w:rPr>
          <w:rFonts w:ascii="仿宋" w:eastAsia="仿宋" w:hAnsi="仿宋"/>
          <w:sz w:val="28"/>
          <w:szCs w:val="28"/>
        </w:rPr>
      </w:pPr>
      <w:r w:rsidRPr="00925ADC">
        <w:rPr>
          <w:rFonts w:ascii="仿宋" w:eastAsia="仿宋" w:hAnsi="仿宋" w:hint="eastAsia"/>
          <w:b/>
          <w:sz w:val="28"/>
          <w:szCs w:val="28"/>
        </w:rPr>
        <w:t>第</w:t>
      </w:r>
      <w:r w:rsidR="00A543FE" w:rsidRPr="00925ADC">
        <w:rPr>
          <w:rFonts w:ascii="仿宋" w:eastAsia="仿宋" w:hAnsi="仿宋" w:hint="eastAsia"/>
          <w:b/>
          <w:sz w:val="28"/>
          <w:szCs w:val="28"/>
        </w:rPr>
        <w:t>十四</w:t>
      </w:r>
      <w:r w:rsidRPr="00925ADC">
        <w:rPr>
          <w:rFonts w:ascii="仿宋" w:eastAsia="仿宋" w:hAnsi="仿宋" w:hint="eastAsia"/>
          <w:b/>
          <w:sz w:val="28"/>
          <w:szCs w:val="28"/>
        </w:rPr>
        <w:t>条</w:t>
      </w:r>
      <w:r w:rsidRPr="009004D3">
        <w:rPr>
          <w:rFonts w:ascii="仿宋" w:eastAsia="仿宋" w:hAnsi="仿宋" w:hint="eastAsia"/>
          <w:sz w:val="28"/>
          <w:szCs w:val="28"/>
        </w:rPr>
        <w:t xml:space="preserve"> 客户需要根据看穿式监管要求，</w:t>
      </w:r>
      <w:del w:id="148" w:author="tfqh 11" w:date="2019-04-01T15:59:00Z">
        <w:r w:rsidRPr="009004D3" w:rsidDel="00815AF0">
          <w:rPr>
            <w:rFonts w:ascii="仿宋" w:eastAsia="仿宋" w:hAnsi="仿宋" w:hint="eastAsia"/>
            <w:color w:val="FF0000"/>
            <w:sz w:val="28"/>
            <w:szCs w:val="28"/>
          </w:rPr>
          <w:delText>完成</w:delText>
        </w:r>
      </w:del>
      <w:ins w:id="149" w:author="tfqh 11" w:date="2019-04-01T15:59:00Z">
        <w:r w:rsidR="00815AF0">
          <w:rPr>
            <w:rFonts w:ascii="仿宋" w:eastAsia="仿宋" w:hAnsi="仿宋" w:hint="eastAsia"/>
            <w:color w:val="FF0000"/>
            <w:sz w:val="28"/>
            <w:szCs w:val="28"/>
          </w:rPr>
          <w:t>填报</w:t>
        </w:r>
      </w:ins>
      <w:r w:rsidRPr="009004D3">
        <w:rPr>
          <w:rFonts w:ascii="仿宋" w:eastAsia="仿宋" w:hAnsi="仿宋" w:hint="eastAsia"/>
          <w:color w:val="FF0000"/>
          <w:sz w:val="28"/>
          <w:szCs w:val="28"/>
        </w:rPr>
        <w:t>其申请appid以及接入类型所规定的</w:t>
      </w:r>
      <w:ins w:id="150" w:author="tfqh 11" w:date="2019-04-01T16:00:00Z">
        <w:r w:rsidR="00815AF0">
          <w:rPr>
            <w:rFonts w:ascii="仿宋" w:eastAsia="仿宋" w:hAnsi="仿宋" w:hint="eastAsia"/>
            <w:color w:val="FF0000"/>
            <w:sz w:val="28"/>
            <w:szCs w:val="28"/>
          </w:rPr>
          <w:t>各类</w:t>
        </w:r>
      </w:ins>
      <w:del w:id="151" w:author="tfqh 11" w:date="2019-04-01T16:00:00Z">
        <w:r w:rsidRPr="009004D3" w:rsidDel="00815AF0">
          <w:rPr>
            <w:rFonts w:ascii="仿宋" w:eastAsia="仿宋" w:hAnsi="仿宋" w:hint="eastAsia"/>
            <w:color w:val="FF0000"/>
            <w:sz w:val="28"/>
            <w:szCs w:val="28"/>
          </w:rPr>
          <w:delText>上报</w:delText>
        </w:r>
      </w:del>
      <w:r w:rsidRPr="009004D3">
        <w:rPr>
          <w:rFonts w:ascii="仿宋" w:eastAsia="仿宋" w:hAnsi="仿宋" w:hint="eastAsia"/>
          <w:color w:val="FF0000"/>
          <w:sz w:val="28"/>
          <w:szCs w:val="28"/>
        </w:rPr>
        <w:t>信息</w:t>
      </w:r>
      <w:del w:id="152" w:author="tfqh 11" w:date="2019-04-01T16:00:00Z">
        <w:r w:rsidRPr="009004D3" w:rsidDel="00815AF0">
          <w:rPr>
            <w:rFonts w:ascii="仿宋" w:eastAsia="仿宋" w:hAnsi="仿宋" w:hint="eastAsia"/>
            <w:color w:val="FF0000"/>
            <w:sz w:val="28"/>
            <w:szCs w:val="28"/>
          </w:rPr>
          <w:delText>细则</w:delText>
        </w:r>
      </w:del>
      <w:r w:rsidR="008611E5" w:rsidRPr="009004D3">
        <w:rPr>
          <w:rFonts w:ascii="仿宋" w:eastAsia="仿宋" w:hAnsi="仿宋" w:hint="eastAsia"/>
          <w:color w:val="FF0000"/>
          <w:sz w:val="28"/>
          <w:szCs w:val="28"/>
        </w:rPr>
        <w:t>，</w:t>
      </w:r>
      <w:del w:id="153" w:author="tfqh 11" w:date="2019-04-01T16:00:00Z">
        <w:r w:rsidR="008611E5" w:rsidRPr="009004D3" w:rsidDel="00815AF0">
          <w:rPr>
            <w:rFonts w:ascii="仿宋" w:eastAsia="仿宋" w:hAnsi="仿宋" w:hint="eastAsia"/>
            <w:color w:val="FF0000"/>
            <w:sz w:val="28"/>
            <w:szCs w:val="28"/>
          </w:rPr>
          <w:delText>细则</w:delText>
        </w:r>
      </w:del>
      <w:ins w:id="154" w:author="tfqh 11" w:date="2019-04-01T16:00:00Z">
        <w:r w:rsidR="00815AF0">
          <w:rPr>
            <w:rFonts w:ascii="仿宋" w:eastAsia="仿宋" w:hAnsi="仿宋" w:hint="eastAsia"/>
            <w:color w:val="FF0000"/>
            <w:sz w:val="28"/>
            <w:szCs w:val="28"/>
          </w:rPr>
          <w:t>具体信息</w:t>
        </w:r>
      </w:ins>
      <w:r w:rsidR="008611E5" w:rsidRPr="009004D3">
        <w:rPr>
          <w:rFonts w:ascii="仿宋" w:eastAsia="仿宋" w:hAnsi="仿宋"/>
          <w:color w:val="FF0000"/>
          <w:sz w:val="28"/>
          <w:szCs w:val="28"/>
        </w:rPr>
        <w:t>参考</w:t>
      </w:r>
      <w:r w:rsidR="008611E5" w:rsidRPr="009004D3">
        <w:rPr>
          <w:rFonts w:ascii="仿宋" w:eastAsia="仿宋" w:hAnsi="仿宋" w:hint="eastAsia"/>
          <w:color w:val="FF0000"/>
          <w:sz w:val="28"/>
          <w:szCs w:val="28"/>
        </w:rPr>
        <w:t>《</w:t>
      </w:r>
      <w:r w:rsidR="000B63AA" w:rsidRPr="009004D3">
        <w:rPr>
          <w:rFonts w:ascii="仿宋" w:eastAsia="仿宋" w:hAnsi="仿宋" w:hint="eastAsia"/>
          <w:color w:val="FF0000"/>
          <w:sz w:val="28"/>
          <w:szCs w:val="28"/>
        </w:rPr>
        <w:t>看穿式</w:t>
      </w:r>
      <w:r w:rsidR="000B63AA" w:rsidRPr="009004D3">
        <w:rPr>
          <w:rFonts w:ascii="仿宋" w:eastAsia="仿宋" w:hAnsi="仿宋"/>
          <w:color w:val="FF0000"/>
          <w:sz w:val="28"/>
          <w:szCs w:val="28"/>
        </w:rPr>
        <w:t>信息编制规则</w:t>
      </w:r>
      <w:r w:rsidR="008611E5" w:rsidRPr="009004D3">
        <w:rPr>
          <w:rFonts w:ascii="仿宋" w:eastAsia="仿宋" w:hAnsi="仿宋" w:hint="eastAsia"/>
          <w:color w:val="FF0000"/>
          <w:sz w:val="28"/>
          <w:szCs w:val="28"/>
        </w:rPr>
        <w:t>》</w:t>
      </w:r>
      <w:del w:id="155" w:author="tfqh 11" w:date="2019-04-01T16:00:00Z">
        <w:r w:rsidRPr="009004D3" w:rsidDel="00815AF0">
          <w:rPr>
            <w:rFonts w:ascii="仿宋" w:eastAsia="仿宋" w:hAnsi="仿宋" w:hint="eastAsia"/>
            <w:sz w:val="28"/>
            <w:szCs w:val="28"/>
          </w:rPr>
          <w:delText>，</w:delText>
        </w:r>
      </w:del>
      <w:ins w:id="156" w:author="tfqh 11" w:date="2019-04-01T16:00:00Z">
        <w:r w:rsidR="00815AF0">
          <w:rPr>
            <w:rFonts w:ascii="仿宋" w:eastAsia="仿宋" w:hAnsi="仿宋" w:hint="eastAsia"/>
            <w:sz w:val="28"/>
            <w:szCs w:val="28"/>
          </w:rPr>
          <w:t>。</w:t>
        </w:r>
      </w:ins>
      <w:r w:rsidRPr="009004D3">
        <w:rPr>
          <w:rFonts w:ascii="仿宋" w:eastAsia="仿宋" w:hAnsi="仿宋" w:hint="eastAsia"/>
          <w:sz w:val="28"/>
          <w:szCs w:val="28"/>
        </w:rPr>
        <w:t>技术</w:t>
      </w:r>
      <w:ins w:id="157" w:author="tfqh 11" w:date="2019-04-01T16:01:00Z">
        <w:r w:rsidR="00815AF0">
          <w:rPr>
            <w:rFonts w:ascii="仿宋" w:eastAsia="仿宋" w:hAnsi="仿宋" w:hint="eastAsia"/>
            <w:sz w:val="28"/>
            <w:szCs w:val="28"/>
          </w:rPr>
          <w:t>运维</w:t>
        </w:r>
      </w:ins>
      <w:r w:rsidRPr="009004D3">
        <w:rPr>
          <w:rFonts w:ascii="仿宋" w:eastAsia="仿宋" w:hAnsi="仿宋" w:hint="eastAsia"/>
          <w:sz w:val="28"/>
          <w:szCs w:val="28"/>
        </w:rPr>
        <w:t>部通过客户填写的测试完成日期，抽取当日仿真报送文件，进行看穿式信息的完备性以及准确性核对</w:t>
      </w:r>
      <w:r w:rsidR="000E3DBC" w:rsidRPr="009004D3">
        <w:rPr>
          <w:rFonts w:ascii="仿宋" w:eastAsia="仿宋" w:hAnsi="仿宋" w:hint="eastAsia"/>
          <w:sz w:val="28"/>
          <w:szCs w:val="28"/>
        </w:rPr>
        <w:t>，若一切正常则提交该记录</w:t>
      </w:r>
      <w:r w:rsidR="000E3DBC" w:rsidRPr="009004D3">
        <w:rPr>
          <w:rFonts w:ascii="仿宋" w:eastAsia="仿宋" w:hAnsi="仿宋" w:hint="eastAsia"/>
          <w:sz w:val="28"/>
          <w:szCs w:val="28"/>
        </w:rPr>
        <w:lastRenderedPageBreak/>
        <w:t>作为验证，若有误报、漏报情况，则反馈业务部门通知客户进行进一步修改测试。</w:t>
      </w:r>
    </w:p>
    <w:p w14:paraId="39F32B18" w14:textId="4A062183" w:rsidR="000E742A" w:rsidRPr="009004D3" w:rsidRDefault="000E742A" w:rsidP="00A135F2">
      <w:pPr>
        <w:ind w:firstLineChars="200" w:firstLine="562"/>
        <w:rPr>
          <w:rFonts w:ascii="仿宋" w:eastAsia="仿宋" w:hAnsi="仿宋"/>
          <w:sz w:val="28"/>
          <w:szCs w:val="28"/>
        </w:rPr>
      </w:pPr>
      <w:r w:rsidRPr="00815AF0">
        <w:rPr>
          <w:rFonts w:ascii="仿宋" w:eastAsia="仿宋" w:hAnsi="仿宋" w:hint="eastAsia"/>
          <w:b/>
          <w:sz w:val="28"/>
          <w:szCs w:val="28"/>
        </w:rPr>
        <w:t>第</w:t>
      </w:r>
      <w:del w:id="158" w:author="tfqh 11" w:date="2019-04-01T16:04:00Z">
        <w:r w:rsidR="00055643" w:rsidRPr="00815AF0" w:rsidDel="00815AF0">
          <w:rPr>
            <w:rFonts w:ascii="仿宋" w:eastAsia="仿宋" w:hAnsi="仿宋" w:hint="eastAsia"/>
            <w:b/>
            <w:sz w:val="28"/>
            <w:szCs w:val="28"/>
          </w:rPr>
          <w:delText>四</w:delText>
        </w:r>
      </w:del>
      <w:ins w:id="159" w:author="tfqh 11" w:date="2019-04-01T16:04:00Z">
        <w:r w:rsidR="00815AF0" w:rsidRPr="00815AF0">
          <w:rPr>
            <w:rFonts w:ascii="仿宋" w:eastAsia="仿宋" w:hAnsi="仿宋" w:hint="eastAsia"/>
            <w:b/>
            <w:sz w:val="28"/>
            <w:szCs w:val="28"/>
          </w:rPr>
          <w:t>十五</w:t>
        </w:r>
      </w:ins>
      <w:r w:rsidR="00093250" w:rsidRPr="00815AF0">
        <w:rPr>
          <w:rFonts w:ascii="仿宋" w:eastAsia="仿宋" w:hAnsi="仿宋" w:hint="eastAsia"/>
          <w:b/>
          <w:sz w:val="28"/>
          <w:szCs w:val="28"/>
        </w:rPr>
        <w:t>条</w:t>
      </w:r>
      <w:r w:rsidRPr="009004D3">
        <w:rPr>
          <w:rFonts w:ascii="仿宋" w:eastAsia="仿宋" w:hAnsi="仿宋" w:hint="eastAsia"/>
          <w:sz w:val="28"/>
          <w:szCs w:val="28"/>
        </w:rPr>
        <w:t xml:space="preserve"> </w:t>
      </w:r>
      <w:r w:rsidR="00507513" w:rsidRPr="009004D3">
        <w:rPr>
          <w:rFonts w:ascii="仿宋" w:eastAsia="仿宋" w:hAnsi="仿宋" w:hint="eastAsia"/>
          <w:sz w:val="28"/>
          <w:szCs w:val="28"/>
        </w:rPr>
        <w:t>客户可以根据自身软件功能测试需求，在</w:t>
      </w:r>
      <w:r w:rsidR="0091754E" w:rsidRPr="009004D3">
        <w:rPr>
          <w:rFonts w:ascii="仿宋" w:eastAsia="仿宋" w:hAnsi="仿宋" w:hint="eastAsia"/>
          <w:sz w:val="28"/>
          <w:szCs w:val="28"/>
        </w:rPr>
        <w:t>仿真系统进行各类业务测试，并如实填写</w:t>
      </w:r>
      <w:r w:rsidR="003E3A7D" w:rsidRPr="009004D3">
        <w:rPr>
          <w:rFonts w:ascii="仿宋" w:eastAsia="仿宋" w:hAnsi="仿宋" w:hint="eastAsia"/>
          <w:sz w:val="28"/>
          <w:szCs w:val="28"/>
        </w:rPr>
        <w:t>测试报告，通过业务部门进行提交，在保证</w:t>
      </w:r>
      <w:del w:id="160" w:author="tfqh 11" w:date="2019-04-01T16:05:00Z">
        <w:r w:rsidR="003E3A7D" w:rsidRPr="009004D3" w:rsidDel="00C05AA4">
          <w:rPr>
            <w:rFonts w:ascii="仿宋" w:eastAsia="仿宋" w:hAnsi="仿宋" w:hint="eastAsia"/>
            <w:sz w:val="28"/>
            <w:szCs w:val="28"/>
          </w:rPr>
          <w:delText>我</w:delText>
        </w:r>
      </w:del>
      <w:ins w:id="161" w:author="tfqh 11" w:date="2019-04-01T16:05:00Z">
        <w:r w:rsidR="00C05AA4">
          <w:rPr>
            <w:rFonts w:ascii="仿宋" w:eastAsia="仿宋" w:hAnsi="仿宋" w:hint="eastAsia"/>
            <w:sz w:val="28"/>
            <w:szCs w:val="28"/>
          </w:rPr>
          <w:t>公</w:t>
        </w:r>
      </w:ins>
      <w:r w:rsidR="003E3A7D" w:rsidRPr="009004D3">
        <w:rPr>
          <w:rFonts w:ascii="仿宋" w:eastAsia="仿宋" w:hAnsi="仿宋" w:hint="eastAsia"/>
          <w:sz w:val="28"/>
          <w:szCs w:val="28"/>
        </w:rPr>
        <w:t>司交易系统正常运行的情况下，</w:t>
      </w:r>
      <w:del w:id="162" w:author="tfqh 11" w:date="2019-04-01T16:05:00Z">
        <w:r w:rsidR="003E3A7D" w:rsidRPr="009004D3" w:rsidDel="00C05AA4">
          <w:rPr>
            <w:rFonts w:ascii="仿宋" w:eastAsia="仿宋" w:hAnsi="仿宋" w:hint="eastAsia"/>
            <w:sz w:val="28"/>
            <w:szCs w:val="28"/>
          </w:rPr>
          <w:delText>我</w:delText>
        </w:r>
      </w:del>
      <w:ins w:id="163" w:author="tfqh 11" w:date="2019-04-01T16:05:00Z">
        <w:r w:rsidR="00C05AA4">
          <w:rPr>
            <w:rFonts w:ascii="仿宋" w:eastAsia="仿宋" w:hAnsi="仿宋" w:hint="eastAsia"/>
            <w:sz w:val="28"/>
            <w:szCs w:val="28"/>
          </w:rPr>
          <w:t>公</w:t>
        </w:r>
      </w:ins>
      <w:r w:rsidR="003E3A7D" w:rsidRPr="009004D3">
        <w:rPr>
          <w:rFonts w:ascii="仿宋" w:eastAsia="仿宋" w:hAnsi="仿宋" w:hint="eastAsia"/>
          <w:sz w:val="28"/>
          <w:szCs w:val="28"/>
        </w:rPr>
        <w:t>司不对客户软件由于测试不充分而导致的各类问题负责。</w:t>
      </w:r>
    </w:p>
    <w:p w14:paraId="2B5A53E6" w14:textId="77777777" w:rsidR="00C05AA4" w:rsidRDefault="00C05AA4" w:rsidP="00A135F2">
      <w:pPr>
        <w:ind w:firstLineChars="200" w:firstLine="560"/>
        <w:jc w:val="center"/>
        <w:rPr>
          <w:ins w:id="164" w:author="tfqh 11" w:date="2019-04-01T16:07:00Z"/>
          <w:rFonts w:ascii="仿宋" w:eastAsia="仿宋" w:hAnsi="仿宋"/>
          <w:sz w:val="28"/>
          <w:szCs w:val="28"/>
        </w:rPr>
      </w:pPr>
      <w:bookmarkStart w:id="165" w:name="_GoBack"/>
      <w:bookmarkEnd w:id="165"/>
    </w:p>
    <w:p w14:paraId="1D905860" w14:textId="5C4269D8" w:rsidR="00A95FAB" w:rsidRPr="003611EB" w:rsidRDefault="00A95FAB" w:rsidP="00A135F2">
      <w:pPr>
        <w:ind w:firstLineChars="200" w:firstLine="562"/>
        <w:jc w:val="center"/>
        <w:rPr>
          <w:rFonts w:ascii="仿宋" w:eastAsia="仿宋" w:hAnsi="仿宋"/>
          <w:b/>
          <w:sz w:val="28"/>
          <w:szCs w:val="28"/>
        </w:rPr>
      </w:pPr>
      <w:r w:rsidRPr="003611EB">
        <w:rPr>
          <w:rFonts w:ascii="仿宋" w:eastAsia="仿宋" w:hAnsi="仿宋" w:hint="eastAsia"/>
          <w:b/>
          <w:sz w:val="28"/>
          <w:szCs w:val="28"/>
        </w:rPr>
        <w:t>第四章 生产系统上线管理办法</w:t>
      </w:r>
    </w:p>
    <w:p w14:paraId="6837A7BA" w14:textId="5A48E2AA" w:rsidR="00EB35D5" w:rsidRPr="009004D3" w:rsidRDefault="005A359B" w:rsidP="00A135F2">
      <w:pPr>
        <w:ind w:firstLineChars="200" w:firstLine="562"/>
        <w:rPr>
          <w:rFonts w:ascii="仿宋" w:eastAsia="仿宋" w:hAnsi="仿宋"/>
          <w:sz w:val="28"/>
          <w:szCs w:val="28"/>
        </w:rPr>
      </w:pPr>
      <w:r w:rsidRPr="00EA620D">
        <w:rPr>
          <w:rFonts w:ascii="仿宋" w:eastAsia="仿宋" w:hAnsi="仿宋" w:hint="eastAsia"/>
          <w:b/>
          <w:sz w:val="28"/>
          <w:szCs w:val="28"/>
        </w:rPr>
        <w:t>第</w:t>
      </w:r>
      <w:ins w:id="166" w:author="tfqh 11" w:date="2019-04-01T18:09:00Z">
        <w:r w:rsidR="00EA620D" w:rsidRPr="00EA620D">
          <w:rPr>
            <w:rFonts w:ascii="仿宋" w:eastAsia="仿宋" w:hAnsi="仿宋" w:hint="eastAsia"/>
            <w:b/>
            <w:sz w:val="28"/>
            <w:szCs w:val="28"/>
          </w:rPr>
          <w:t>十六</w:t>
        </w:r>
      </w:ins>
      <w:del w:id="167" w:author="tfqh 11" w:date="2019-04-01T18:08:00Z">
        <w:r w:rsidRPr="00EA620D" w:rsidDel="00EA620D">
          <w:rPr>
            <w:rFonts w:ascii="仿宋" w:eastAsia="仿宋" w:hAnsi="仿宋" w:hint="eastAsia"/>
            <w:b/>
            <w:sz w:val="28"/>
            <w:szCs w:val="28"/>
          </w:rPr>
          <w:delText>一</w:delText>
        </w:r>
      </w:del>
      <w:r w:rsidRPr="00EA620D">
        <w:rPr>
          <w:rFonts w:ascii="仿宋" w:eastAsia="仿宋" w:hAnsi="仿宋" w:hint="eastAsia"/>
          <w:b/>
          <w:sz w:val="28"/>
          <w:szCs w:val="28"/>
        </w:rPr>
        <w:t>条</w:t>
      </w:r>
      <w:r w:rsidRPr="009004D3">
        <w:rPr>
          <w:rFonts w:ascii="仿宋" w:eastAsia="仿宋" w:hAnsi="仿宋" w:hint="eastAsia"/>
          <w:sz w:val="28"/>
          <w:szCs w:val="28"/>
        </w:rPr>
        <w:t xml:space="preserve"> </w:t>
      </w:r>
      <w:r w:rsidR="000748F6" w:rsidRPr="009004D3">
        <w:rPr>
          <w:rFonts w:ascii="仿宋" w:eastAsia="仿宋" w:hAnsi="仿宋" w:hint="eastAsia"/>
          <w:sz w:val="28"/>
          <w:szCs w:val="28"/>
        </w:rPr>
        <w:t>在完成看穿式监管仿真测试后，客户即可进行生产系统上线工作，业务部门有责任告知客户使用生产版本API替换</w:t>
      </w:r>
      <w:r w:rsidR="009E3C3C" w:rsidRPr="009004D3">
        <w:rPr>
          <w:rFonts w:ascii="仿宋" w:eastAsia="仿宋" w:hAnsi="仿宋" w:hint="eastAsia"/>
          <w:sz w:val="28"/>
          <w:szCs w:val="28"/>
        </w:rPr>
        <w:t>仿真测试API，客户知悉后，需及时替换API文件，若因持续使用测试API登录生产系统，而导致的保监中心看穿式信息解密失败，需承担责任后果。</w:t>
      </w:r>
    </w:p>
    <w:p w14:paraId="0BD8AE17" w14:textId="4AE6E193" w:rsidR="005A359B" w:rsidRPr="009004D3" w:rsidRDefault="005A359B" w:rsidP="00A135F2">
      <w:pPr>
        <w:ind w:firstLineChars="200" w:firstLine="562"/>
        <w:rPr>
          <w:rFonts w:ascii="仿宋" w:eastAsia="仿宋" w:hAnsi="仿宋"/>
          <w:sz w:val="28"/>
          <w:szCs w:val="28"/>
        </w:rPr>
      </w:pPr>
      <w:del w:id="168" w:author="tfqh 11" w:date="2019-04-01T18:09:00Z">
        <w:r w:rsidRPr="00EA620D" w:rsidDel="00EA620D">
          <w:rPr>
            <w:rFonts w:ascii="仿宋" w:eastAsia="仿宋" w:hAnsi="仿宋"/>
            <w:b/>
            <w:sz w:val="28"/>
            <w:szCs w:val="28"/>
          </w:rPr>
          <w:tab/>
        </w:r>
      </w:del>
      <w:r w:rsidRPr="00EA620D">
        <w:rPr>
          <w:rFonts w:ascii="仿宋" w:eastAsia="仿宋" w:hAnsi="仿宋" w:hint="eastAsia"/>
          <w:b/>
          <w:sz w:val="28"/>
          <w:szCs w:val="28"/>
        </w:rPr>
        <w:t>第</w:t>
      </w:r>
      <w:r w:rsidR="00EA620D" w:rsidRPr="00EA620D">
        <w:rPr>
          <w:rFonts w:ascii="仿宋" w:eastAsia="仿宋" w:hAnsi="仿宋" w:hint="eastAsia"/>
          <w:b/>
          <w:sz w:val="28"/>
          <w:szCs w:val="28"/>
        </w:rPr>
        <w:t>十七</w:t>
      </w:r>
      <w:r w:rsidRPr="00EA620D">
        <w:rPr>
          <w:rFonts w:ascii="仿宋" w:eastAsia="仿宋" w:hAnsi="仿宋" w:hint="eastAsia"/>
          <w:b/>
          <w:sz w:val="28"/>
          <w:szCs w:val="28"/>
        </w:rPr>
        <w:t>条</w:t>
      </w:r>
      <w:r w:rsidRPr="009004D3">
        <w:rPr>
          <w:rFonts w:ascii="仿宋" w:eastAsia="仿宋" w:hAnsi="仿宋" w:hint="eastAsia"/>
          <w:sz w:val="28"/>
          <w:szCs w:val="28"/>
        </w:rPr>
        <w:t xml:space="preserve"> </w:t>
      </w:r>
      <w:r w:rsidR="00711272" w:rsidRPr="009004D3">
        <w:rPr>
          <w:rFonts w:ascii="仿宋" w:eastAsia="仿宋" w:hAnsi="仿宋" w:hint="eastAsia"/>
          <w:sz w:val="28"/>
          <w:szCs w:val="28"/>
        </w:rPr>
        <w:t>在完成看穿式监管仿真测试后，客户不可擅自变更</w:t>
      </w:r>
      <w:r w:rsidR="001B5A70" w:rsidRPr="009004D3">
        <w:rPr>
          <w:rFonts w:ascii="仿宋" w:eastAsia="仿宋" w:hAnsi="仿宋" w:hint="eastAsia"/>
          <w:sz w:val="28"/>
          <w:szCs w:val="28"/>
        </w:rPr>
        <w:t>软件版本以及处理逻辑，包括但不限于appid、userproductinfo、接入上报模式以及认证码等。</w:t>
      </w:r>
      <w:r w:rsidR="008006C4" w:rsidRPr="009004D3">
        <w:rPr>
          <w:rFonts w:ascii="仿宋" w:eastAsia="仿宋" w:hAnsi="仿宋" w:hint="eastAsia"/>
          <w:sz w:val="28"/>
          <w:szCs w:val="28"/>
        </w:rPr>
        <w:t>若根据业务需求，需要变更相关版本，则需重新进入仿真测试申请流程，新版本在通过仿真测试后，方可上线生产。对于擅自变更软件版本造成的看穿式监管客户信息采集失败，需承担责任后果。</w:t>
      </w:r>
    </w:p>
    <w:p w14:paraId="6D3B8AC1" w14:textId="7CA5DD84" w:rsidR="00D94B42" w:rsidRDefault="00D94B42" w:rsidP="00A135F2">
      <w:pPr>
        <w:ind w:firstLineChars="200" w:firstLine="562"/>
        <w:rPr>
          <w:ins w:id="169" w:author="tfqh 11" w:date="2019-04-01T18:09:00Z"/>
          <w:rFonts w:ascii="仿宋" w:eastAsia="仿宋" w:hAnsi="仿宋"/>
          <w:sz w:val="28"/>
          <w:szCs w:val="28"/>
        </w:rPr>
      </w:pPr>
      <w:r w:rsidRPr="00EA620D">
        <w:rPr>
          <w:rFonts w:ascii="仿宋" w:eastAsia="仿宋" w:hAnsi="仿宋" w:hint="eastAsia"/>
          <w:b/>
          <w:sz w:val="28"/>
          <w:szCs w:val="28"/>
        </w:rPr>
        <w:t>第</w:t>
      </w:r>
      <w:r w:rsidR="00EA620D" w:rsidRPr="00EA620D">
        <w:rPr>
          <w:rFonts w:ascii="仿宋" w:eastAsia="仿宋" w:hAnsi="仿宋" w:hint="eastAsia"/>
          <w:b/>
          <w:sz w:val="28"/>
          <w:szCs w:val="28"/>
        </w:rPr>
        <w:t>十八</w:t>
      </w:r>
      <w:r w:rsidRPr="00EA620D">
        <w:rPr>
          <w:rFonts w:ascii="仿宋" w:eastAsia="仿宋" w:hAnsi="仿宋" w:hint="eastAsia"/>
          <w:b/>
          <w:sz w:val="28"/>
          <w:szCs w:val="28"/>
        </w:rPr>
        <w:t>条</w:t>
      </w:r>
      <w:r w:rsidRPr="009004D3">
        <w:rPr>
          <w:rFonts w:ascii="仿宋" w:eastAsia="仿宋" w:hAnsi="仿宋" w:hint="eastAsia"/>
          <w:sz w:val="28"/>
          <w:szCs w:val="28"/>
        </w:rPr>
        <w:t xml:space="preserve"> 对于客户端软件生产上线后，若盘中时间出现任何违反看穿式监管</w:t>
      </w:r>
      <w:r w:rsidR="001A40EC" w:rsidRPr="009004D3">
        <w:rPr>
          <w:rFonts w:ascii="仿宋" w:eastAsia="仿宋" w:hAnsi="仿宋" w:hint="eastAsia"/>
          <w:color w:val="FF0000"/>
          <w:sz w:val="28"/>
          <w:szCs w:val="28"/>
        </w:rPr>
        <w:t>规定</w:t>
      </w:r>
      <w:r w:rsidRPr="009004D3">
        <w:rPr>
          <w:rFonts w:ascii="仿宋" w:eastAsia="仿宋" w:hAnsi="仿宋" w:hint="eastAsia"/>
          <w:sz w:val="28"/>
          <w:szCs w:val="28"/>
        </w:rPr>
        <w:t>的操作行为，我司有权对于使用该软件的客户账户进行单</w:t>
      </w:r>
      <w:proofErr w:type="gramStart"/>
      <w:r w:rsidRPr="009004D3">
        <w:rPr>
          <w:rFonts w:ascii="仿宋" w:eastAsia="仿宋" w:hAnsi="仿宋" w:hint="eastAsia"/>
          <w:sz w:val="28"/>
          <w:szCs w:val="28"/>
        </w:rPr>
        <w:t>次或者</w:t>
      </w:r>
      <w:proofErr w:type="gramEnd"/>
      <w:r w:rsidR="00440643" w:rsidRPr="009004D3">
        <w:rPr>
          <w:rFonts w:ascii="仿宋" w:eastAsia="仿宋" w:hAnsi="仿宋" w:hint="eastAsia"/>
          <w:sz w:val="28"/>
          <w:szCs w:val="28"/>
        </w:rPr>
        <w:t>当日全天的禁止登录操作。</w:t>
      </w:r>
      <w:r w:rsidR="00533DA4" w:rsidRPr="009004D3">
        <w:rPr>
          <w:rFonts w:ascii="仿宋" w:eastAsia="仿宋" w:hAnsi="仿宋" w:hint="eastAsia"/>
          <w:sz w:val="28"/>
          <w:szCs w:val="28"/>
        </w:rPr>
        <w:t>上述禁止登录操作，需合</w:t>
      </w:r>
      <w:proofErr w:type="gramStart"/>
      <w:r w:rsidR="00533DA4" w:rsidRPr="009004D3">
        <w:rPr>
          <w:rFonts w:ascii="仿宋" w:eastAsia="仿宋" w:hAnsi="仿宋" w:hint="eastAsia"/>
          <w:sz w:val="28"/>
          <w:szCs w:val="28"/>
        </w:rPr>
        <w:t>规</w:t>
      </w:r>
      <w:proofErr w:type="gramEnd"/>
      <w:r w:rsidR="00533DA4" w:rsidRPr="009004D3">
        <w:rPr>
          <w:rFonts w:ascii="仿宋" w:eastAsia="仿宋" w:hAnsi="仿宋" w:hint="eastAsia"/>
          <w:sz w:val="28"/>
          <w:szCs w:val="28"/>
        </w:rPr>
        <w:lastRenderedPageBreak/>
        <w:t>部门与相关业务部门进行客户生产账号确认，appid以及userproductinfo确认后，告知技术部门，技术部根据所给客户号以及相关接入信息，锁定异常会话，进行处理。</w:t>
      </w:r>
    </w:p>
    <w:p w14:paraId="3C6CB104" w14:textId="30CFA8C4" w:rsidR="00EA620D" w:rsidRDefault="00EA620D" w:rsidP="00EA620D">
      <w:pPr>
        <w:rPr>
          <w:ins w:id="170" w:author="tfqh 11" w:date="2019-04-01T18:09:00Z"/>
          <w:rFonts w:ascii="仿宋" w:eastAsia="仿宋" w:hAnsi="仿宋"/>
          <w:sz w:val="28"/>
          <w:szCs w:val="28"/>
        </w:rPr>
      </w:pPr>
    </w:p>
    <w:p w14:paraId="7A9599F8" w14:textId="32178FF4" w:rsidR="00EA620D" w:rsidRPr="00EA620D" w:rsidRDefault="00EA620D" w:rsidP="00EA620D">
      <w:pPr>
        <w:jc w:val="center"/>
        <w:rPr>
          <w:ins w:id="171" w:author="tfqh 11" w:date="2019-04-01T18:09:00Z"/>
          <w:rFonts w:ascii="仿宋" w:eastAsia="仿宋" w:hAnsi="仿宋"/>
          <w:b/>
          <w:sz w:val="28"/>
          <w:szCs w:val="28"/>
        </w:rPr>
      </w:pPr>
      <w:ins w:id="172" w:author="tfqh 11" w:date="2019-04-01T18:09:00Z">
        <w:r w:rsidRPr="00EA620D">
          <w:rPr>
            <w:rFonts w:ascii="仿宋" w:eastAsia="仿宋" w:hAnsi="仿宋" w:hint="eastAsia"/>
            <w:b/>
            <w:sz w:val="28"/>
            <w:szCs w:val="28"/>
          </w:rPr>
          <w:t>第</w:t>
        </w:r>
      </w:ins>
      <w:ins w:id="173" w:author="tfqh 11" w:date="2019-04-01T18:16:00Z">
        <w:r w:rsidR="004410D2">
          <w:rPr>
            <w:rFonts w:ascii="仿宋" w:eastAsia="仿宋" w:hAnsi="仿宋" w:hint="eastAsia"/>
            <w:b/>
            <w:sz w:val="28"/>
            <w:szCs w:val="28"/>
          </w:rPr>
          <w:t>五</w:t>
        </w:r>
      </w:ins>
      <w:ins w:id="174" w:author="tfqh 11" w:date="2019-04-01T18:09:00Z">
        <w:r w:rsidRPr="00EA620D">
          <w:rPr>
            <w:rFonts w:ascii="仿宋" w:eastAsia="仿宋" w:hAnsi="仿宋" w:hint="eastAsia"/>
            <w:b/>
            <w:sz w:val="28"/>
            <w:szCs w:val="28"/>
          </w:rPr>
          <w:t>章</w:t>
        </w:r>
        <w:r w:rsidRPr="00EA620D">
          <w:rPr>
            <w:rFonts w:ascii="仿宋" w:eastAsia="仿宋" w:hAnsi="仿宋"/>
            <w:b/>
            <w:sz w:val="28"/>
            <w:szCs w:val="28"/>
          </w:rPr>
          <w:t xml:space="preserve"> 信息系统外部接入管理</w:t>
        </w:r>
      </w:ins>
    </w:p>
    <w:p w14:paraId="5840B27B" w14:textId="4CFA4833" w:rsidR="00EA620D" w:rsidRPr="00EA620D" w:rsidRDefault="00EA620D" w:rsidP="00EA620D">
      <w:pPr>
        <w:ind w:firstLineChars="200" w:firstLine="562"/>
        <w:rPr>
          <w:ins w:id="175" w:author="tfqh 11" w:date="2019-04-01T18:09:00Z"/>
          <w:rFonts w:ascii="仿宋" w:eastAsia="仿宋" w:hAnsi="仿宋"/>
          <w:sz w:val="28"/>
          <w:szCs w:val="28"/>
        </w:rPr>
      </w:pPr>
      <w:ins w:id="176" w:author="tfqh 11" w:date="2019-04-01T18:09:00Z">
        <w:r w:rsidRPr="00EA620D">
          <w:rPr>
            <w:rFonts w:ascii="仿宋" w:eastAsia="仿宋" w:hAnsi="仿宋" w:hint="eastAsia"/>
            <w:b/>
            <w:sz w:val="28"/>
            <w:szCs w:val="28"/>
          </w:rPr>
          <w:t>第十</w:t>
        </w:r>
      </w:ins>
      <w:ins w:id="177" w:author="tfqh 11" w:date="2019-04-01T18:17:00Z">
        <w:r w:rsidR="004410D2">
          <w:rPr>
            <w:rFonts w:ascii="仿宋" w:eastAsia="仿宋" w:hAnsi="仿宋" w:hint="eastAsia"/>
            <w:b/>
            <w:sz w:val="28"/>
            <w:szCs w:val="28"/>
          </w:rPr>
          <w:t>九</w:t>
        </w:r>
      </w:ins>
      <w:ins w:id="178"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外部接入信息系统是指机构或个人等通过互联网、专线、VPN、局域网等通讯方式通过公司交易系统标准接口接入，而不是直接使用公司购买、合作或者自行开发的交易系统或者客户端，从事期货交易的信息系统。</w:t>
        </w:r>
      </w:ins>
    </w:p>
    <w:p w14:paraId="450C0E65" w14:textId="77777777" w:rsidR="00EA620D" w:rsidRPr="00EA620D" w:rsidRDefault="00EA620D" w:rsidP="00EA620D">
      <w:pPr>
        <w:ind w:firstLineChars="200" w:firstLine="560"/>
        <w:rPr>
          <w:ins w:id="179" w:author="tfqh 11" w:date="2019-04-01T18:09:00Z"/>
          <w:rFonts w:ascii="仿宋" w:eastAsia="仿宋" w:hAnsi="仿宋"/>
          <w:sz w:val="28"/>
          <w:szCs w:val="28"/>
        </w:rPr>
      </w:pPr>
      <w:ins w:id="180" w:author="tfqh 11" w:date="2019-04-01T18:09:00Z">
        <w:r w:rsidRPr="00EA620D">
          <w:rPr>
            <w:rFonts w:ascii="仿宋" w:eastAsia="仿宋" w:hAnsi="仿宋" w:hint="eastAsia"/>
            <w:sz w:val="28"/>
            <w:szCs w:val="28"/>
          </w:rPr>
          <w:t>外部接入系统一般划分为两种类型，分别为：客户自开发的外部接入系统；由客户自行通过软件开发商采购的外部接入系统。</w:t>
        </w:r>
      </w:ins>
    </w:p>
    <w:p w14:paraId="7A91203D" w14:textId="77777777" w:rsidR="00EA620D" w:rsidRPr="00EA620D" w:rsidRDefault="00EA620D" w:rsidP="00EA620D">
      <w:pPr>
        <w:rPr>
          <w:ins w:id="181" w:author="tfqh 11" w:date="2019-04-01T18:09:00Z"/>
          <w:rFonts w:ascii="仿宋" w:eastAsia="仿宋" w:hAnsi="仿宋"/>
          <w:sz w:val="28"/>
          <w:szCs w:val="28"/>
        </w:rPr>
      </w:pPr>
      <w:ins w:id="182" w:author="tfqh 11" w:date="2019-04-01T18:09:00Z">
        <w:r w:rsidRPr="00EA620D">
          <w:rPr>
            <w:rFonts w:ascii="仿宋" w:eastAsia="仿宋" w:hAnsi="仿宋" w:hint="eastAsia"/>
            <w:sz w:val="28"/>
            <w:szCs w:val="28"/>
          </w:rPr>
          <w:t>根据外部接入信息系统的功能可划分为具有资管（子账户）功能的外部接入系统和</w:t>
        </w:r>
        <w:proofErr w:type="gramStart"/>
        <w:r w:rsidRPr="00EA620D">
          <w:rPr>
            <w:rFonts w:ascii="仿宋" w:eastAsia="仿宋" w:hAnsi="仿宋" w:hint="eastAsia"/>
            <w:sz w:val="28"/>
            <w:szCs w:val="28"/>
          </w:rPr>
          <w:t>非资管功能</w:t>
        </w:r>
        <w:proofErr w:type="gramEnd"/>
        <w:r w:rsidRPr="00EA620D">
          <w:rPr>
            <w:rFonts w:ascii="仿宋" w:eastAsia="仿宋" w:hAnsi="仿宋" w:hint="eastAsia"/>
            <w:sz w:val="28"/>
            <w:szCs w:val="28"/>
          </w:rPr>
          <w:t>的外部接入系统；具有程序化交易功能的外部接入系统和非程序化交易的外部接入系统。</w:t>
        </w:r>
      </w:ins>
    </w:p>
    <w:p w14:paraId="2C8EC56A" w14:textId="38B0AE16" w:rsidR="00EA620D" w:rsidRPr="00EA620D" w:rsidRDefault="00EA620D" w:rsidP="00EA620D">
      <w:pPr>
        <w:ind w:firstLineChars="200" w:firstLine="562"/>
        <w:rPr>
          <w:ins w:id="183" w:author="tfqh 11" w:date="2019-04-01T18:09:00Z"/>
          <w:rFonts w:ascii="仿宋" w:eastAsia="仿宋" w:hAnsi="仿宋"/>
          <w:sz w:val="28"/>
          <w:szCs w:val="28"/>
        </w:rPr>
      </w:pPr>
      <w:ins w:id="184" w:author="tfqh 11" w:date="2019-04-01T18:09:00Z">
        <w:r w:rsidRPr="00EA620D">
          <w:rPr>
            <w:rFonts w:ascii="仿宋" w:eastAsia="仿宋" w:hAnsi="仿宋" w:hint="eastAsia"/>
            <w:b/>
            <w:sz w:val="28"/>
            <w:szCs w:val="28"/>
          </w:rPr>
          <w:t>第</w:t>
        </w:r>
      </w:ins>
      <w:ins w:id="185" w:author="tfqh 11" w:date="2019-04-01T18:17:00Z">
        <w:r w:rsidR="004410D2">
          <w:rPr>
            <w:rFonts w:ascii="仿宋" w:eastAsia="仿宋" w:hAnsi="仿宋" w:hint="eastAsia"/>
            <w:b/>
            <w:sz w:val="28"/>
            <w:szCs w:val="28"/>
          </w:rPr>
          <w:t>二</w:t>
        </w:r>
      </w:ins>
      <w:ins w:id="186" w:author="tfqh 11" w:date="2019-04-01T18:09:00Z">
        <w:r w:rsidRPr="00EA620D">
          <w:rPr>
            <w:rFonts w:ascii="仿宋" w:eastAsia="仿宋" w:hAnsi="仿宋" w:hint="eastAsia"/>
            <w:b/>
            <w:sz w:val="28"/>
            <w:szCs w:val="28"/>
          </w:rPr>
          <w:t>十条</w:t>
        </w:r>
        <w:r w:rsidRPr="00EA620D">
          <w:rPr>
            <w:rFonts w:ascii="仿宋" w:eastAsia="仿宋" w:hAnsi="仿宋"/>
            <w:sz w:val="28"/>
            <w:szCs w:val="28"/>
          </w:rPr>
          <w:t xml:space="preserve"> 技术运维部负责对外部接入系统的验证测试、部署方案、运维管理、安全策略进行统一技术管理。</w:t>
        </w:r>
      </w:ins>
    </w:p>
    <w:p w14:paraId="7C3833B8" w14:textId="17D12D6B" w:rsidR="00EA620D" w:rsidRPr="00EA620D" w:rsidRDefault="00EA620D" w:rsidP="00EA620D">
      <w:pPr>
        <w:ind w:firstLineChars="200" w:firstLine="562"/>
        <w:rPr>
          <w:ins w:id="187" w:author="tfqh 11" w:date="2019-04-01T18:09:00Z"/>
          <w:rFonts w:ascii="仿宋" w:eastAsia="仿宋" w:hAnsi="仿宋"/>
          <w:sz w:val="28"/>
          <w:szCs w:val="28"/>
        </w:rPr>
      </w:pPr>
      <w:ins w:id="188" w:author="tfqh 11" w:date="2019-04-01T18:09:00Z">
        <w:r w:rsidRPr="00EA620D">
          <w:rPr>
            <w:rFonts w:ascii="仿宋" w:eastAsia="仿宋" w:hAnsi="仿宋" w:hint="eastAsia"/>
            <w:b/>
            <w:sz w:val="28"/>
            <w:szCs w:val="28"/>
          </w:rPr>
          <w:t>第</w:t>
        </w:r>
      </w:ins>
      <w:ins w:id="189" w:author="tfqh 11" w:date="2019-04-01T18:17:00Z">
        <w:r w:rsidR="004410D2">
          <w:rPr>
            <w:rFonts w:ascii="仿宋" w:eastAsia="仿宋" w:hAnsi="仿宋" w:hint="eastAsia"/>
            <w:b/>
            <w:sz w:val="28"/>
            <w:szCs w:val="28"/>
          </w:rPr>
          <w:t>二</w:t>
        </w:r>
      </w:ins>
      <w:ins w:id="190" w:author="tfqh 11" w:date="2019-04-01T18:09:00Z">
        <w:r w:rsidRPr="00EA620D">
          <w:rPr>
            <w:rFonts w:ascii="仿宋" w:eastAsia="仿宋" w:hAnsi="仿宋" w:hint="eastAsia"/>
            <w:b/>
            <w:sz w:val="28"/>
            <w:szCs w:val="28"/>
          </w:rPr>
          <w:t>十</w:t>
        </w:r>
      </w:ins>
      <w:ins w:id="191" w:author="tfqh 11" w:date="2019-04-01T18:17:00Z">
        <w:r w:rsidR="004410D2">
          <w:rPr>
            <w:rFonts w:ascii="仿宋" w:eastAsia="仿宋" w:hAnsi="仿宋" w:hint="eastAsia"/>
            <w:b/>
            <w:sz w:val="28"/>
            <w:szCs w:val="28"/>
          </w:rPr>
          <w:t>一</w:t>
        </w:r>
      </w:ins>
      <w:ins w:id="192"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合</w:t>
        </w:r>
        <w:proofErr w:type="gramStart"/>
        <w:r w:rsidRPr="00EA620D">
          <w:rPr>
            <w:rFonts w:ascii="仿宋" w:eastAsia="仿宋" w:hAnsi="仿宋"/>
            <w:sz w:val="28"/>
            <w:szCs w:val="28"/>
          </w:rPr>
          <w:t>规</w:t>
        </w:r>
        <w:proofErr w:type="gramEnd"/>
        <w:r w:rsidRPr="00EA620D">
          <w:rPr>
            <w:rFonts w:ascii="仿宋" w:eastAsia="仿宋" w:hAnsi="仿宋"/>
            <w:sz w:val="28"/>
            <w:szCs w:val="28"/>
          </w:rPr>
          <w:t>稽核部负责对外部接入系统管理办法、申请程序及客户需签署的文件模板进行合</w:t>
        </w:r>
        <w:proofErr w:type="gramStart"/>
        <w:r w:rsidRPr="00EA620D">
          <w:rPr>
            <w:rFonts w:ascii="仿宋" w:eastAsia="仿宋" w:hAnsi="仿宋"/>
            <w:sz w:val="28"/>
            <w:szCs w:val="28"/>
          </w:rPr>
          <w:t>规</w:t>
        </w:r>
        <w:proofErr w:type="gramEnd"/>
        <w:r w:rsidRPr="00EA620D">
          <w:rPr>
            <w:rFonts w:ascii="仿宋" w:eastAsia="仿宋" w:hAnsi="仿宋"/>
            <w:sz w:val="28"/>
            <w:szCs w:val="28"/>
          </w:rPr>
          <w:t>性审核，并依据监管规定和内控需要对公司外部接入信息系统管理工作进行定期或不定期稽核。</w:t>
        </w:r>
      </w:ins>
    </w:p>
    <w:p w14:paraId="13250D3D" w14:textId="70F29A72" w:rsidR="00EA620D" w:rsidRPr="00EA620D" w:rsidRDefault="00EA620D" w:rsidP="00EA620D">
      <w:pPr>
        <w:ind w:firstLineChars="200" w:firstLine="562"/>
        <w:rPr>
          <w:ins w:id="193" w:author="tfqh 11" w:date="2019-04-01T18:09:00Z"/>
          <w:rFonts w:ascii="仿宋" w:eastAsia="仿宋" w:hAnsi="仿宋"/>
          <w:sz w:val="28"/>
          <w:szCs w:val="28"/>
        </w:rPr>
      </w:pPr>
      <w:ins w:id="194" w:author="tfqh 11" w:date="2019-04-01T18:09:00Z">
        <w:r w:rsidRPr="00EA620D">
          <w:rPr>
            <w:rFonts w:ascii="仿宋" w:eastAsia="仿宋" w:hAnsi="仿宋" w:hint="eastAsia"/>
            <w:b/>
            <w:sz w:val="28"/>
            <w:szCs w:val="28"/>
          </w:rPr>
          <w:t>第</w:t>
        </w:r>
      </w:ins>
      <w:ins w:id="195" w:author="tfqh 11" w:date="2019-04-01T18:17:00Z">
        <w:r w:rsidR="004410D2">
          <w:rPr>
            <w:rFonts w:ascii="仿宋" w:eastAsia="仿宋" w:hAnsi="仿宋" w:hint="eastAsia"/>
            <w:b/>
            <w:sz w:val="28"/>
            <w:szCs w:val="28"/>
          </w:rPr>
          <w:t>二</w:t>
        </w:r>
      </w:ins>
      <w:ins w:id="196" w:author="tfqh 11" w:date="2019-04-01T18:09:00Z">
        <w:r w:rsidRPr="00EA620D">
          <w:rPr>
            <w:rFonts w:ascii="仿宋" w:eastAsia="仿宋" w:hAnsi="仿宋" w:hint="eastAsia"/>
            <w:b/>
            <w:sz w:val="28"/>
            <w:szCs w:val="28"/>
          </w:rPr>
          <w:t>十</w:t>
        </w:r>
      </w:ins>
      <w:ins w:id="197" w:author="tfqh 11" w:date="2019-04-01T18:17:00Z">
        <w:r w:rsidR="004410D2">
          <w:rPr>
            <w:rFonts w:ascii="仿宋" w:eastAsia="仿宋" w:hAnsi="仿宋" w:hint="eastAsia"/>
            <w:b/>
            <w:sz w:val="28"/>
            <w:szCs w:val="28"/>
          </w:rPr>
          <w:t>二</w:t>
        </w:r>
      </w:ins>
      <w:ins w:id="198"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外部接入信息系统应当通过看穿式监管仿真测试并上报看穿式监管相关报备材料。</w:t>
        </w:r>
      </w:ins>
    </w:p>
    <w:p w14:paraId="0F798626" w14:textId="77777777" w:rsidR="00EA620D" w:rsidRPr="00EA620D" w:rsidRDefault="00EA620D" w:rsidP="00EA620D">
      <w:pPr>
        <w:ind w:firstLineChars="200" w:firstLine="560"/>
        <w:rPr>
          <w:ins w:id="199" w:author="tfqh 11" w:date="2019-04-01T18:09:00Z"/>
          <w:rFonts w:ascii="仿宋" w:eastAsia="仿宋" w:hAnsi="仿宋"/>
          <w:sz w:val="28"/>
          <w:szCs w:val="28"/>
        </w:rPr>
      </w:pPr>
      <w:ins w:id="200" w:author="tfqh 11" w:date="2019-04-01T18:09:00Z">
        <w:r w:rsidRPr="00EA620D">
          <w:rPr>
            <w:rFonts w:ascii="仿宋" w:eastAsia="仿宋" w:hAnsi="仿宋" w:hint="eastAsia"/>
            <w:sz w:val="28"/>
            <w:szCs w:val="28"/>
          </w:rPr>
          <w:t>业务部门通过看穿式监管接入流程同时申请客户信息系统外部</w:t>
        </w:r>
        <w:r w:rsidRPr="00EA620D">
          <w:rPr>
            <w:rFonts w:ascii="仿宋" w:eastAsia="仿宋" w:hAnsi="仿宋" w:hint="eastAsia"/>
            <w:sz w:val="28"/>
            <w:szCs w:val="28"/>
          </w:rPr>
          <w:lastRenderedPageBreak/>
          <w:t>接入，并提交客户填写的外部接入申请、签署风险提示及承诺函等申请材料。</w:t>
        </w:r>
      </w:ins>
    </w:p>
    <w:p w14:paraId="441C20FE" w14:textId="261BED65" w:rsidR="00EA620D" w:rsidRPr="00EA620D" w:rsidRDefault="00EA620D" w:rsidP="00EA620D">
      <w:pPr>
        <w:ind w:firstLineChars="200" w:firstLine="562"/>
        <w:rPr>
          <w:ins w:id="201" w:author="tfqh 11" w:date="2019-04-01T18:09:00Z"/>
          <w:rFonts w:ascii="仿宋" w:eastAsia="仿宋" w:hAnsi="仿宋"/>
          <w:sz w:val="28"/>
          <w:szCs w:val="28"/>
        </w:rPr>
      </w:pPr>
      <w:ins w:id="202" w:author="tfqh 11" w:date="2019-04-01T18:09:00Z">
        <w:r w:rsidRPr="00EA620D">
          <w:rPr>
            <w:rFonts w:ascii="仿宋" w:eastAsia="仿宋" w:hAnsi="仿宋" w:hint="eastAsia"/>
            <w:b/>
            <w:sz w:val="28"/>
            <w:szCs w:val="28"/>
          </w:rPr>
          <w:t>第二十</w:t>
        </w:r>
      </w:ins>
      <w:ins w:id="203" w:author="tfqh 11" w:date="2019-04-01T18:17:00Z">
        <w:r w:rsidR="004410D2">
          <w:rPr>
            <w:rFonts w:ascii="仿宋" w:eastAsia="仿宋" w:hAnsi="仿宋" w:hint="eastAsia"/>
            <w:b/>
            <w:sz w:val="28"/>
            <w:szCs w:val="28"/>
          </w:rPr>
          <w:t>三</w:t>
        </w:r>
      </w:ins>
      <w:ins w:id="204"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业务部门在提交外部接入申请前，应遵循“了解你的客户”原则开展尽职调查，充分了解客户，核实客户基本信息，评估接入外部信息系统的合理性，并对客户提交的材料进行审核，做好外部接入事前风险把控工作。</w:t>
        </w:r>
      </w:ins>
    </w:p>
    <w:p w14:paraId="062A8B2A" w14:textId="74164810" w:rsidR="00EA620D" w:rsidRPr="00EA620D" w:rsidRDefault="00EA620D" w:rsidP="00EA620D">
      <w:pPr>
        <w:ind w:firstLineChars="200" w:firstLine="562"/>
        <w:rPr>
          <w:ins w:id="205" w:author="tfqh 11" w:date="2019-04-01T18:09:00Z"/>
          <w:rFonts w:ascii="仿宋" w:eastAsia="仿宋" w:hAnsi="仿宋"/>
          <w:sz w:val="28"/>
          <w:szCs w:val="28"/>
        </w:rPr>
      </w:pPr>
      <w:ins w:id="206" w:author="tfqh 11" w:date="2019-04-01T18:09:00Z">
        <w:r w:rsidRPr="00EA620D">
          <w:rPr>
            <w:rFonts w:ascii="仿宋" w:eastAsia="仿宋" w:hAnsi="仿宋" w:hint="eastAsia"/>
            <w:b/>
            <w:sz w:val="28"/>
            <w:szCs w:val="28"/>
          </w:rPr>
          <w:t>第二十</w:t>
        </w:r>
      </w:ins>
      <w:ins w:id="207" w:author="tfqh 11" w:date="2019-04-01T18:17:00Z">
        <w:r w:rsidR="004410D2">
          <w:rPr>
            <w:rFonts w:ascii="仿宋" w:eastAsia="仿宋" w:hAnsi="仿宋" w:hint="eastAsia"/>
            <w:b/>
            <w:sz w:val="28"/>
            <w:szCs w:val="28"/>
          </w:rPr>
          <w:t>四</w:t>
        </w:r>
      </w:ins>
      <w:ins w:id="208"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技术运维部对客户外部接入信息系统的测试情况及整体接入状况进行全面评估。在公司审批流程通过后，信息技术中心开放客户需求的技术通道和提供相关系统的接入信息，同时协助客户进行接入。</w:t>
        </w:r>
      </w:ins>
    </w:p>
    <w:p w14:paraId="29298A66" w14:textId="0A6CF5D3" w:rsidR="00EA620D" w:rsidRPr="00EA620D" w:rsidRDefault="00EA620D" w:rsidP="00EA620D">
      <w:pPr>
        <w:ind w:firstLineChars="200" w:firstLine="562"/>
        <w:rPr>
          <w:ins w:id="209" w:author="tfqh 11" w:date="2019-04-01T18:09:00Z"/>
          <w:rFonts w:ascii="仿宋" w:eastAsia="仿宋" w:hAnsi="仿宋"/>
          <w:sz w:val="28"/>
          <w:szCs w:val="28"/>
        </w:rPr>
      </w:pPr>
      <w:ins w:id="210" w:author="tfqh 11" w:date="2019-04-01T18:09:00Z">
        <w:r w:rsidRPr="00EA620D">
          <w:rPr>
            <w:rFonts w:ascii="仿宋" w:eastAsia="仿宋" w:hAnsi="仿宋" w:hint="eastAsia"/>
            <w:b/>
            <w:sz w:val="28"/>
            <w:szCs w:val="28"/>
          </w:rPr>
          <w:t>第二十</w:t>
        </w:r>
      </w:ins>
      <w:ins w:id="211" w:author="tfqh 11" w:date="2019-04-01T18:17:00Z">
        <w:r w:rsidR="004410D2">
          <w:rPr>
            <w:rFonts w:ascii="仿宋" w:eastAsia="仿宋" w:hAnsi="仿宋" w:hint="eastAsia"/>
            <w:b/>
            <w:sz w:val="28"/>
            <w:szCs w:val="28"/>
          </w:rPr>
          <w:t>五</w:t>
        </w:r>
      </w:ins>
      <w:ins w:id="212"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具有</w:t>
        </w:r>
        <w:proofErr w:type="gramStart"/>
        <w:r w:rsidRPr="00EA620D">
          <w:rPr>
            <w:rFonts w:ascii="仿宋" w:eastAsia="仿宋" w:hAnsi="仿宋"/>
            <w:sz w:val="28"/>
            <w:szCs w:val="28"/>
          </w:rPr>
          <w:t>资管功能</w:t>
        </w:r>
        <w:proofErr w:type="gramEnd"/>
        <w:r w:rsidRPr="00EA620D">
          <w:rPr>
            <w:rFonts w:ascii="仿宋" w:eastAsia="仿宋" w:hAnsi="仿宋"/>
            <w:sz w:val="28"/>
            <w:szCs w:val="28"/>
          </w:rPr>
          <w:t>的外部接入系统，无论客户使用公司采购的还是自行采购的，均必须纳入公司外部接入系统统一管理。</w:t>
        </w:r>
      </w:ins>
    </w:p>
    <w:p w14:paraId="39AF311D" w14:textId="77777777" w:rsidR="00EA620D" w:rsidRPr="00EA620D" w:rsidRDefault="00EA620D" w:rsidP="00EA620D">
      <w:pPr>
        <w:ind w:firstLineChars="200" w:firstLine="560"/>
        <w:rPr>
          <w:ins w:id="213" w:author="tfqh 11" w:date="2019-04-01T18:09:00Z"/>
          <w:rFonts w:ascii="仿宋" w:eastAsia="仿宋" w:hAnsi="仿宋"/>
          <w:sz w:val="28"/>
          <w:szCs w:val="28"/>
        </w:rPr>
      </w:pPr>
      <w:ins w:id="214" w:author="tfqh 11" w:date="2019-04-01T18:09:00Z">
        <w:r w:rsidRPr="00EA620D">
          <w:rPr>
            <w:rFonts w:ascii="仿宋" w:eastAsia="仿宋" w:hAnsi="仿宋"/>
            <w:sz w:val="28"/>
            <w:szCs w:val="28"/>
          </w:rPr>
          <w:t>1、个人客户不允许使用</w:t>
        </w:r>
        <w:proofErr w:type="gramStart"/>
        <w:r w:rsidRPr="00EA620D">
          <w:rPr>
            <w:rFonts w:ascii="仿宋" w:eastAsia="仿宋" w:hAnsi="仿宋"/>
            <w:sz w:val="28"/>
            <w:szCs w:val="28"/>
          </w:rPr>
          <w:t>具有资管功能</w:t>
        </w:r>
        <w:proofErr w:type="gramEnd"/>
        <w:r w:rsidRPr="00EA620D">
          <w:rPr>
            <w:rFonts w:ascii="仿宋" w:eastAsia="仿宋" w:hAnsi="仿宋"/>
            <w:sz w:val="28"/>
            <w:szCs w:val="28"/>
          </w:rPr>
          <w:t>（子账户）的外部接入系统进行交易；</w:t>
        </w:r>
      </w:ins>
    </w:p>
    <w:p w14:paraId="10FBF902" w14:textId="77777777" w:rsidR="00EA620D" w:rsidRPr="00EA620D" w:rsidRDefault="00EA620D" w:rsidP="00EA620D">
      <w:pPr>
        <w:ind w:firstLineChars="200" w:firstLine="560"/>
        <w:rPr>
          <w:ins w:id="215" w:author="tfqh 11" w:date="2019-04-01T18:09:00Z"/>
          <w:rFonts w:ascii="仿宋" w:eastAsia="仿宋" w:hAnsi="仿宋"/>
          <w:sz w:val="28"/>
          <w:szCs w:val="28"/>
        </w:rPr>
      </w:pPr>
      <w:ins w:id="216" w:author="tfqh 11" w:date="2019-04-01T18:09:00Z">
        <w:r w:rsidRPr="00EA620D">
          <w:rPr>
            <w:rFonts w:ascii="仿宋" w:eastAsia="仿宋" w:hAnsi="仿宋"/>
            <w:sz w:val="28"/>
            <w:szCs w:val="28"/>
          </w:rPr>
          <w:t>2、公司可以为符合《证券期货投资者适当性管理办法》第八条第一项或第三项规定，且自身存在合理交易需求的专业投资者提供</w:t>
        </w:r>
        <w:proofErr w:type="gramStart"/>
        <w:r w:rsidRPr="00EA620D">
          <w:rPr>
            <w:rFonts w:ascii="仿宋" w:eastAsia="仿宋" w:hAnsi="仿宋"/>
            <w:sz w:val="28"/>
            <w:szCs w:val="28"/>
          </w:rPr>
          <w:t>具有资管功能</w:t>
        </w:r>
        <w:proofErr w:type="gramEnd"/>
        <w:r w:rsidRPr="00EA620D">
          <w:rPr>
            <w:rFonts w:ascii="仿宋" w:eastAsia="仿宋" w:hAnsi="仿宋"/>
            <w:sz w:val="28"/>
            <w:szCs w:val="28"/>
          </w:rPr>
          <w:t>（子账户）的外部接入服务。</w:t>
        </w:r>
      </w:ins>
    </w:p>
    <w:p w14:paraId="2D8C828A" w14:textId="77777777" w:rsidR="00EA620D" w:rsidRPr="00EA620D" w:rsidRDefault="00EA620D" w:rsidP="00EA620D">
      <w:pPr>
        <w:ind w:firstLineChars="200" w:firstLine="560"/>
        <w:rPr>
          <w:ins w:id="217" w:author="tfqh 11" w:date="2019-04-01T18:09:00Z"/>
          <w:rFonts w:ascii="仿宋" w:eastAsia="仿宋" w:hAnsi="仿宋"/>
          <w:sz w:val="28"/>
          <w:szCs w:val="28"/>
        </w:rPr>
      </w:pPr>
      <w:ins w:id="218" w:author="tfqh 11" w:date="2019-04-01T18:09:00Z">
        <w:r w:rsidRPr="00EA620D">
          <w:rPr>
            <w:rFonts w:ascii="仿宋" w:eastAsia="仿宋" w:hAnsi="仿宋" w:hint="eastAsia"/>
            <w:sz w:val="28"/>
            <w:szCs w:val="28"/>
          </w:rPr>
          <w:t>除前款类型投资者以外，确有合理接入需求的实体企业、现货公司等，由客户书面申请并说明开通原因，通过公司内部审批流程的，可以提供</w:t>
        </w:r>
        <w:proofErr w:type="gramStart"/>
        <w:r w:rsidRPr="00EA620D">
          <w:rPr>
            <w:rFonts w:ascii="仿宋" w:eastAsia="仿宋" w:hAnsi="仿宋" w:hint="eastAsia"/>
            <w:sz w:val="28"/>
            <w:szCs w:val="28"/>
          </w:rPr>
          <w:t>具有资管功能</w:t>
        </w:r>
        <w:proofErr w:type="gramEnd"/>
        <w:r w:rsidRPr="00EA620D">
          <w:rPr>
            <w:rFonts w:ascii="仿宋" w:eastAsia="仿宋" w:hAnsi="仿宋" w:hint="eastAsia"/>
            <w:sz w:val="28"/>
            <w:szCs w:val="28"/>
          </w:rPr>
          <w:t>（子账户）的外部接入服务。</w:t>
        </w:r>
      </w:ins>
    </w:p>
    <w:p w14:paraId="0278C68C" w14:textId="78241D69" w:rsidR="00EA620D" w:rsidRPr="00EA620D" w:rsidRDefault="00EA620D" w:rsidP="00EA620D">
      <w:pPr>
        <w:ind w:firstLineChars="200" w:firstLine="562"/>
        <w:rPr>
          <w:ins w:id="219" w:author="tfqh 11" w:date="2019-04-01T18:09:00Z"/>
          <w:rFonts w:ascii="仿宋" w:eastAsia="仿宋" w:hAnsi="仿宋"/>
          <w:sz w:val="28"/>
          <w:szCs w:val="28"/>
        </w:rPr>
      </w:pPr>
      <w:ins w:id="220" w:author="tfqh 11" w:date="2019-04-01T18:09:00Z">
        <w:r w:rsidRPr="00EA620D">
          <w:rPr>
            <w:rFonts w:ascii="仿宋" w:eastAsia="仿宋" w:hAnsi="仿宋" w:hint="eastAsia"/>
            <w:b/>
            <w:sz w:val="28"/>
            <w:szCs w:val="28"/>
          </w:rPr>
          <w:t>第二十</w:t>
        </w:r>
      </w:ins>
      <w:ins w:id="221" w:author="tfqh 11" w:date="2019-04-01T18:17:00Z">
        <w:r w:rsidR="004410D2">
          <w:rPr>
            <w:rFonts w:ascii="仿宋" w:eastAsia="仿宋" w:hAnsi="仿宋" w:hint="eastAsia"/>
            <w:b/>
            <w:sz w:val="28"/>
            <w:szCs w:val="28"/>
          </w:rPr>
          <w:t>六</w:t>
        </w:r>
      </w:ins>
      <w:ins w:id="222" w:author="tfqh 11" w:date="2019-04-01T18:09:00Z">
        <w:r w:rsidRPr="00EA620D">
          <w:rPr>
            <w:rFonts w:ascii="仿宋" w:eastAsia="仿宋" w:hAnsi="仿宋" w:hint="eastAsia"/>
            <w:b/>
            <w:sz w:val="28"/>
            <w:szCs w:val="28"/>
          </w:rPr>
          <w:t>条</w:t>
        </w:r>
        <w:r w:rsidRPr="00EA620D">
          <w:rPr>
            <w:rFonts w:ascii="仿宋" w:eastAsia="仿宋" w:hAnsi="仿宋"/>
            <w:sz w:val="28"/>
            <w:szCs w:val="28"/>
          </w:rPr>
          <w:t xml:space="preserve"> 具有程序化交易功能的外部接入系统，交易终端接入前必须经过信息技术部的验证测试，未经报备和验证测试的特殊程</w:t>
        </w:r>
        <w:r w:rsidRPr="00EA620D">
          <w:rPr>
            <w:rFonts w:ascii="仿宋" w:eastAsia="仿宋" w:hAnsi="仿宋"/>
            <w:sz w:val="28"/>
            <w:szCs w:val="28"/>
          </w:rPr>
          <w:lastRenderedPageBreak/>
          <w:t>序化交易终端严禁接入公司交易系统。</w:t>
        </w:r>
      </w:ins>
    </w:p>
    <w:p w14:paraId="6E65973D" w14:textId="77777777" w:rsidR="00EA620D" w:rsidRPr="00EA620D" w:rsidRDefault="00EA620D" w:rsidP="00EA620D">
      <w:pPr>
        <w:rPr>
          <w:ins w:id="223" w:author="tfqh 11" w:date="2019-04-01T18:09:00Z"/>
          <w:rFonts w:ascii="仿宋" w:eastAsia="仿宋" w:hAnsi="仿宋"/>
          <w:sz w:val="28"/>
          <w:szCs w:val="28"/>
        </w:rPr>
      </w:pPr>
      <w:ins w:id="224" w:author="tfqh 11" w:date="2019-04-01T18:09:00Z">
        <w:r w:rsidRPr="00EA620D">
          <w:rPr>
            <w:rFonts w:ascii="仿宋" w:eastAsia="仿宋" w:hAnsi="仿宋" w:hint="eastAsia"/>
            <w:sz w:val="28"/>
            <w:szCs w:val="28"/>
          </w:rPr>
          <w:t>客户使用程序化交易，必须进行程序化交易的报备申请，经业务部门主动提醒客户若使用程序化交易需主动报备，并提示程序化交易的交易风险。</w:t>
        </w:r>
      </w:ins>
    </w:p>
    <w:p w14:paraId="298A3787" w14:textId="56B535D8" w:rsidR="00EA620D" w:rsidRDefault="00EA620D" w:rsidP="00EA620D">
      <w:pPr>
        <w:ind w:firstLineChars="200" w:firstLine="562"/>
        <w:rPr>
          <w:ins w:id="225" w:author="tfqh 11" w:date="2019-04-01T18:13:00Z"/>
          <w:rFonts w:ascii="仿宋" w:eastAsia="仿宋" w:hAnsi="仿宋"/>
          <w:sz w:val="28"/>
          <w:szCs w:val="28"/>
        </w:rPr>
      </w:pPr>
      <w:ins w:id="226" w:author="tfqh 11" w:date="2019-04-01T18:09:00Z">
        <w:r w:rsidRPr="00EA620D">
          <w:rPr>
            <w:rFonts w:ascii="仿宋" w:eastAsia="仿宋" w:hAnsi="仿宋" w:hint="eastAsia"/>
            <w:b/>
            <w:sz w:val="28"/>
            <w:szCs w:val="28"/>
          </w:rPr>
          <w:t>第二十</w:t>
        </w:r>
      </w:ins>
      <w:ins w:id="227" w:author="tfqh 11" w:date="2019-04-01T18:17:00Z">
        <w:r w:rsidR="004410D2">
          <w:rPr>
            <w:rFonts w:ascii="仿宋" w:eastAsia="仿宋" w:hAnsi="仿宋" w:hint="eastAsia"/>
            <w:b/>
            <w:sz w:val="28"/>
            <w:szCs w:val="28"/>
          </w:rPr>
          <w:t>七</w:t>
        </w:r>
      </w:ins>
      <w:ins w:id="228" w:author="tfqh 11" w:date="2019-04-01T18:09:00Z">
        <w:r w:rsidRPr="00EA620D">
          <w:rPr>
            <w:rFonts w:ascii="仿宋" w:eastAsia="仿宋" w:hAnsi="仿宋" w:hint="eastAsia"/>
            <w:b/>
            <w:sz w:val="28"/>
            <w:szCs w:val="28"/>
          </w:rPr>
          <w:t>条</w:t>
        </w:r>
        <w:r w:rsidRPr="00EA620D">
          <w:rPr>
            <w:rFonts w:ascii="仿宋" w:eastAsia="仿宋" w:hAnsi="仿宋"/>
            <w:sz w:val="28"/>
            <w:szCs w:val="28"/>
          </w:rPr>
          <w:tab/>
          <w:t>客户出现交易异常情况，客户服务部对相关交易账户关闭交易权限的同时，应在第一时间通过录音电话或客户预留手机短信通知客户，并通知技术运维部关闭相应的接入通道。</w:t>
        </w:r>
      </w:ins>
    </w:p>
    <w:p w14:paraId="7956A192" w14:textId="17EA4120" w:rsidR="006A6CD1" w:rsidRDefault="006A6CD1" w:rsidP="006A6CD1">
      <w:pPr>
        <w:ind w:firstLineChars="200" w:firstLine="562"/>
        <w:rPr>
          <w:ins w:id="229" w:author="tfqh 11" w:date="2019-04-01T18:15:00Z"/>
          <w:rFonts w:ascii="仿宋" w:eastAsia="仿宋" w:hAnsi="仿宋"/>
          <w:sz w:val="28"/>
          <w:szCs w:val="28"/>
        </w:rPr>
      </w:pPr>
      <w:ins w:id="230" w:author="tfqh 11" w:date="2019-04-01T18:13:00Z">
        <w:r w:rsidRPr="004410D2">
          <w:rPr>
            <w:rFonts w:ascii="仿宋" w:eastAsia="仿宋" w:hAnsi="仿宋" w:hint="eastAsia"/>
            <w:b/>
            <w:sz w:val="28"/>
            <w:szCs w:val="28"/>
          </w:rPr>
          <w:t>第二</w:t>
        </w:r>
      </w:ins>
      <w:ins w:id="231" w:author="tfqh 11" w:date="2019-04-01T18:14:00Z">
        <w:r w:rsidRPr="004410D2">
          <w:rPr>
            <w:rFonts w:ascii="仿宋" w:eastAsia="仿宋" w:hAnsi="仿宋" w:hint="eastAsia"/>
            <w:b/>
            <w:sz w:val="28"/>
            <w:szCs w:val="28"/>
          </w:rPr>
          <w:t>十</w:t>
        </w:r>
      </w:ins>
      <w:ins w:id="232" w:author="tfqh 11" w:date="2019-04-01T18:17:00Z">
        <w:r w:rsidR="004410D2">
          <w:rPr>
            <w:rFonts w:ascii="仿宋" w:eastAsia="仿宋" w:hAnsi="仿宋" w:hint="eastAsia"/>
            <w:b/>
            <w:sz w:val="28"/>
            <w:szCs w:val="28"/>
          </w:rPr>
          <w:t>八</w:t>
        </w:r>
      </w:ins>
      <w:ins w:id="233" w:author="tfqh 11" w:date="2019-04-01T18:14:00Z">
        <w:r w:rsidRPr="004410D2">
          <w:rPr>
            <w:rFonts w:ascii="仿宋" w:eastAsia="仿宋" w:hAnsi="仿宋" w:hint="eastAsia"/>
            <w:b/>
            <w:sz w:val="28"/>
            <w:szCs w:val="28"/>
          </w:rPr>
          <w:t>条</w:t>
        </w:r>
        <w:r>
          <w:rPr>
            <w:rFonts w:ascii="仿宋" w:eastAsia="仿宋" w:hAnsi="仿宋" w:hint="eastAsia"/>
            <w:sz w:val="28"/>
            <w:szCs w:val="28"/>
          </w:rPr>
          <w:t xml:space="preserve"> </w:t>
        </w:r>
        <w:r w:rsidRPr="006A6CD1">
          <w:rPr>
            <w:rFonts w:ascii="仿宋" w:eastAsia="仿宋" w:hAnsi="仿宋" w:hint="eastAsia"/>
            <w:sz w:val="28"/>
            <w:szCs w:val="28"/>
          </w:rPr>
          <w:t>公司发现</w:t>
        </w:r>
        <w:r w:rsidR="00984259">
          <w:rPr>
            <w:rFonts w:ascii="仿宋" w:eastAsia="仿宋" w:hAnsi="仿宋" w:hint="eastAsia"/>
            <w:sz w:val="28"/>
            <w:szCs w:val="28"/>
          </w:rPr>
          <w:t>客户</w:t>
        </w:r>
        <w:r w:rsidRPr="006A6CD1">
          <w:rPr>
            <w:rFonts w:ascii="仿宋" w:eastAsia="仿宋" w:hAnsi="仿宋" w:hint="eastAsia"/>
            <w:sz w:val="28"/>
            <w:szCs w:val="28"/>
          </w:rPr>
          <w:t>违反证券期货相关法律法规或者存在重大风险隐患，不再符合接入条件的，终止向其提供交易信息系统外部接入服务</w:t>
        </w:r>
      </w:ins>
      <w:ins w:id="234" w:author="tfqh 11" w:date="2019-04-01T18:15:00Z">
        <w:r w:rsidR="00984259">
          <w:rPr>
            <w:rFonts w:ascii="仿宋" w:eastAsia="仿宋" w:hAnsi="仿宋" w:hint="eastAsia"/>
            <w:sz w:val="28"/>
            <w:szCs w:val="28"/>
          </w:rPr>
          <w:t>。</w:t>
        </w:r>
      </w:ins>
    </w:p>
    <w:p w14:paraId="2CB5B3A5" w14:textId="41C847C4" w:rsidR="00984259" w:rsidRPr="009004D3" w:rsidRDefault="00984259" w:rsidP="006A6CD1">
      <w:pPr>
        <w:ind w:firstLineChars="200" w:firstLine="562"/>
        <w:rPr>
          <w:rFonts w:ascii="仿宋" w:eastAsia="仿宋" w:hAnsi="仿宋" w:hint="eastAsia"/>
          <w:sz w:val="28"/>
          <w:szCs w:val="28"/>
        </w:rPr>
      </w:pPr>
      <w:ins w:id="235" w:author="tfqh 11" w:date="2019-04-01T18:15:00Z">
        <w:r w:rsidRPr="004410D2">
          <w:rPr>
            <w:rFonts w:ascii="仿宋" w:eastAsia="仿宋" w:hAnsi="仿宋" w:hint="eastAsia"/>
            <w:b/>
            <w:sz w:val="28"/>
            <w:szCs w:val="28"/>
          </w:rPr>
          <w:t>第二十</w:t>
        </w:r>
      </w:ins>
      <w:ins w:id="236" w:author="tfqh 11" w:date="2019-04-01T18:17:00Z">
        <w:r w:rsidR="004410D2">
          <w:rPr>
            <w:rFonts w:ascii="仿宋" w:eastAsia="仿宋" w:hAnsi="仿宋" w:hint="eastAsia"/>
            <w:b/>
            <w:sz w:val="28"/>
            <w:szCs w:val="28"/>
          </w:rPr>
          <w:t>九</w:t>
        </w:r>
      </w:ins>
      <w:ins w:id="237" w:author="tfqh 11" w:date="2019-04-01T18:15:00Z">
        <w:r w:rsidRPr="004410D2">
          <w:rPr>
            <w:rFonts w:ascii="仿宋" w:eastAsia="仿宋" w:hAnsi="仿宋" w:hint="eastAsia"/>
            <w:b/>
            <w:sz w:val="28"/>
            <w:szCs w:val="28"/>
          </w:rPr>
          <w:t>条</w:t>
        </w:r>
        <w:r>
          <w:rPr>
            <w:rFonts w:ascii="仿宋" w:eastAsia="仿宋" w:hAnsi="仿宋" w:hint="eastAsia"/>
            <w:sz w:val="28"/>
            <w:szCs w:val="28"/>
          </w:rPr>
          <w:t xml:space="preserve"> 本办法由技术运维部制定，自发布之日起实施。</w:t>
        </w:r>
      </w:ins>
    </w:p>
    <w:sectPr w:rsidR="00984259" w:rsidRPr="009004D3" w:rsidSect="00E56A06">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tfqh 11" w:date="2019-04-01T11:13:00Z" w:initials="t1">
    <w:p w14:paraId="22445DB1" w14:textId="77777777" w:rsidR="00CD61CC" w:rsidRDefault="00CD61CC">
      <w:pPr>
        <w:pStyle w:val="ab"/>
      </w:pPr>
      <w:r>
        <w:rPr>
          <w:rStyle w:val="aa"/>
        </w:rPr>
        <w:annotationRef/>
      </w:r>
      <w:r w:rsidR="000E7735">
        <w:rPr>
          <w:rFonts w:hint="eastAsia"/>
        </w:rPr>
        <w:t>“个人接入软件”还是“一般外部接入软件”？叫法上本条与第六条请保持一致，</w:t>
      </w:r>
    </w:p>
  </w:comment>
  <w:comment w:id="83" w:author="tfqh 11" w:date="2019-04-01T16:12:00Z" w:initials="t1">
    <w:p w14:paraId="7E2431A9" w14:textId="53560E9B" w:rsidR="00995D5F" w:rsidRDefault="00995D5F">
      <w:pPr>
        <w:pStyle w:val="ab"/>
        <w:rPr>
          <w:rFonts w:hint="eastAsia"/>
        </w:rPr>
      </w:pPr>
      <w:r>
        <w:rPr>
          <w:rStyle w:val="aa"/>
        </w:rPr>
        <w:annotationRef/>
      </w:r>
      <w:r>
        <w:rPr>
          <w:rFonts w:hint="eastAsia"/>
        </w:rPr>
        <w:t>见第三条批注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45DB1" w15:done="0"/>
  <w15:commentEx w15:paraId="7E2431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45DB1" w16cid:durableId="204C70DE"/>
  <w16cid:commentId w16cid:paraId="7E2431A9" w16cid:durableId="204CB6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36BEE" w14:textId="77777777" w:rsidR="00B418E2" w:rsidRDefault="00B418E2" w:rsidP="00DE279B">
      <w:r>
        <w:separator/>
      </w:r>
    </w:p>
  </w:endnote>
  <w:endnote w:type="continuationSeparator" w:id="0">
    <w:p w14:paraId="6FBBE4BF" w14:textId="77777777" w:rsidR="00B418E2" w:rsidRDefault="00B418E2" w:rsidP="00DE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36421" w14:textId="77777777" w:rsidR="00B418E2" w:rsidRDefault="00B418E2" w:rsidP="00DE279B">
      <w:r>
        <w:separator/>
      </w:r>
    </w:p>
  </w:footnote>
  <w:footnote w:type="continuationSeparator" w:id="0">
    <w:p w14:paraId="40E4EC50" w14:textId="77777777" w:rsidR="00B418E2" w:rsidRDefault="00B418E2" w:rsidP="00DE2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3F4C"/>
    <w:multiLevelType w:val="hybridMultilevel"/>
    <w:tmpl w:val="EFAAE1CC"/>
    <w:lvl w:ilvl="0" w:tplc="26F8716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D5223"/>
    <w:multiLevelType w:val="hybridMultilevel"/>
    <w:tmpl w:val="9CC0FE16"/>
    <w:lvl w:ilvl="0" w:tplc="2DF0D422">
      <w:start w:val="1"/>
      <w:numFmt w:val="japaneseCounting"/>
      <w:lvlText w:val="第%1条"/>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A34D2C"/>
    <w:multiLevelType w:val="hybridMultilevel"/>
    <w:tmpl w:val="5A529046"/>
    <w:lvl w:ilvl="0" w:tplc="40F0AEB2">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1C0A81"/>
    <w:multiLevelType w:val="hybridMultilevel"/>
    <w:tmpl w:val="D854CAB0"/>
    <w:lvl w:ilvl="0" w:tplc="DFFC6598">
      <w:start w:val="1"/>
      <w:numFmt w:val="japaneseCounting"/>
      <w:lvlText w:val="第%1条"/>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fqh 11">
    <w15:presenceInfo w15:providerId="None" w15:userId="tfqh 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E10"/>
    <w:rsid w:val="00040921"/>
    <w:rsid w:val="00055643"/>
    <w:rsid w:val="00065CF9"/>
    <w:rsid w:val="000748F6"/>
    <w:rsid w:val="00093250"/>
    <w:rsid w:val="000A5B3E"/>
    <w:rsid w:val="000B63AA"/>
    <w:rsid w:val="000E3DBC"/>
    <w:rsid w:val="000E742A"/>
    <w:rsid w:val="000E7735"/>
    <w:rsid w:val="000F4E19"/>
    <w:rsid w:val="000F4EA0"/>
    <w:rsid w:val="000F6FC1"/>
    <w:rsid w:val="00101903"/>
    <w:rsid w:val="00120046"/>
    <w:rsid w:val="00135E9F"/>
    <w:rsid w:val="00161609"/>
    <w:rsid w:val="001720FA"/>
    <w:rsid w:val="001A0CBD"/>
    <w:rsid w:val="001A40EC"/>
    <w:rsid w:val="001B420B"/>
    <w:rsid w:val="001B5A70"/>
    <w:rsid w:val="001C27DF"/>
    <w:rsid w:val="001F444D"/>
    <w:rsid w:val="001F7287"/>
    <w:rsid w:val="002357E5"/>
    <w:rsid w:val="00245AF0"/>
    <w:rsid w:val="00264754"/>
    <w:rsid w:val="002647F3"/>
    <w:rsid w:val="00273A2C"/>
    <w:rsid w:val="00286099"/>
    <w:rsid w:val="002B2BB0"/>
    <w:rsid w:val="002C4989"/>
    <w:rsid w:val="002D1325"/>
    <w:rsid w:val="002D2350"/>
    <w:rsid w:val="002D467C"/>
    <w:rsid w:val="002F4920"/>
    <w:rsid w:val="003219EA"/>
    <w:rsid w:val="003611EB"/>
    <w:rsid w:val="003670EA"/>
    <w:rsid w:val="0039083A"/>
    <w:rsid w:val="0039161D"/>
    <w:rsid w:val="003B63DF"/>
    <w:rsid w:val="003B75FF"/>
    <w:rsid w:val="003C5401"/>
    <w:rsid w:val="003E30DB"/>
    <w:rsid w:val="003E3A7D"/>
    <w:rsid w:val="004235E5"/>
    <w:rsid w:val="00440643"/>
    <w:rsid w:val="004410D2"/>
    <w:rsid w:val="004512F3"/>
    <w:rsid w:val="004A1C89"/>
    <w:rsid w:val="004A497C"/>
    <w:rsid w:val="004B31CA"/>
    <w:rsid w:val="004E7CF3"/>
    <w:rsid w:val="004F5DCE"/>
    <w:rsid w:val="00507513"/>
    <w:rsid w:val="0052617A"/>
    <w:rsid w:val="00533DA4"/>
    <w:rsid w:val="0055187F"/>
    <w:rsid w:val="005554FD"/>
    <w:rsid w:val="005A359B"/>
    <w:rsid w:val="005A5648"/>
    <w:rsid w:val="005C2E47"/>
    <w:rsid w:val="005D0EA1"/>
    <w:rsid w:val="006151B3"/>
    <w:rsid w:val="006A6CD1"/>
    <w:rsid w:val="006B312A"/>
    <w:rsid w:val="006B428E"/>
    <w:rsid w:val="00711272"/>
    <w:rsid w:val="0071689A"/>
    <w:rsid w:val="00732B3F"/>
    <w:rsid w:val="00741BA4"/>
    <w:rsid w:val="00744A01"/>
    <w:rsid w:val="007772FF"/>
    <w:rsid w:val="007864B6"/>
    <w:rsid w:val="0079662B"/>
    <w:rsid w:val="007F736D"/>
    <w:rsid w:val="008006C4"/>
    <w:rsid w:val="00815AF0"/>
    <w:rsid w:val="00825933"/>
    <w:rsid w:val="00834EF9"/>
    <w:rsid w:val="008611E5"/>
    <w:rsid w:val="00873C8D"/>
    <w:rsid w:val="00897B9B"/>
    <w:rsid w:val="008A3365"/>
    <w:rsid w:val="008C60A9"/>
    <w:rsid w:val="008C7E27"/>
    <w:rsid w:val="008F3360"/>
    <w:rsid w:val="009004D3"/>
    <w:rsid w:val="0091754E"/>
    <w:rsid w:val="00925ADC"/>
    <w:rsid w:val="00931CCB"/>
    <w:rsid w:val="00944404"/>
    <w:rsid w:val="00956FC2"/>
    <w:rsid w:val="00973A1F"/>
    <w:rsid w:val="00984259"/>
    <w:rsid w:val="00995D5F"/>
    <w:rsid w:val="0099641B"/>
    <w:rsid w:val="009E3C3C"/>
    <w:rsid w:val="00A05188"/>
    <w:rsid w:val="00A135F2"/>
    <w:rsid w:val="00A14988"/>
    <w:rsid w:val="00A14CF3"/>
    <w:rsid w:val="00A1765B"/>
    <w:rsid w:val="00A26506"/>
    <w:rsid w:val="00A3102D"/>
    <w:rsid w:val="00A311BB"/>
    <w:rsid w:val="00A431E9"/>
    <w:rsid w:val="00A543FE"/>
    <w:rsid w:val="00A725D7"/>
    <w:rsid w:val="00A8366F"/>
    <w:rsid w:val="00A95FAB"/>
    <w:rsid w:val="00AE176C"/>
    <w:rsid w:val="00AF624A"/>
    <w:rsid w:val="00B160BC"/>
    <w:rsid w:val="00B26E60"/>
    <w:rsid w:val="00B418E2"/>
    <w:rsid w:val="00B428B5"/>
    <w:rsid w:val="00B54751"/>
    <w:rsid w:val="00B6078E"/>
    <w:rsid w:val="00B81C54"/>
    <w:rsid w:val="00B83C61"/>
    <w:rsid w:val="00BD56DA"/>
    <w:rsid w:val="00C05AA4"/>
    <w:rsid w:val="00C152B0"/>
    <w:rsid w:val="00C7734A"/>
    <w:rsid w:val="00C821B8"/>
    <w:rsid w:val="00C91FFB"/>
    <w:rsid w:val="00C943E7"/>
    <w:rsid w:val="00CB3DAD"/>
    <w:rsid w:val="00CD09EE"/>
    <w:rsid w:val="00CD61CC"/>
    <w:rsid w:val="00CE69D4"/>
    <w:rsid w:val="00D00090"/>
    <w:rsid w:val="00D12963"/>
    <w:rsid w:val="00D668AD"/>
    <w:rsid w:val="00D72B4A"/>
    <w:rsid w:val="00D92221"/>
    <w:rsid w:val="00D94B42"/>
    <w:rsid w:val="00DC2008"/>
    <w:rsid w:val="00DC4FA5"/>
    <w:rsid w:val="00DD1E10"/>
    <w:rsid w:val="00DE279B"/>
    <w:rsid w:val="00E06D6D"/>
    <w:rsid w:val="00E2236C"/>
    <w:rsid w:val="00E56A06"/>
    <w:rsid w:val="00E56E20"/>
    <w:rsid w:val="00E57836"/>
    <w:rsid w:val="00E802E0"/>
    <w:rsid w:val="00E90212"/>
    <w:rsid w:val="00EA620D"/>
    <w:rsid w:val="00EB35D5"/>
    <w:rsid w:val="00ED6948"/>
    <w:rsid w:val="00EF0470"/>
    <w:rsid w:val="00EF765B"/>
    <w:rsid w:val="00F005BC"/>
    <w:rsid w:val="00F005CE"/>
    <w:rsid w:val="00F151D8"/>
    <w:rsid w:val="00F72E01"/>
    <w:rsid w:val="00F8741D"/>
    <w:rsid w:val="00F9192A"/>
    <w:rsid w:val="00F945C5"/>
    <w:rsid w:val="00FB55B3"/>
    <w:rsid w:val="00FD3CAD"/>
    <w:rsid w:val="00FF6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A900"/>
  <w15:chartTrackingRefBased/>
  <w15:docId w15:val="{51D298EB-281E-BE40-B36B-94AF1AE8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FAB"/>
    <w:pPr>
      <w:ind w:firstLineChars="200" w:firstLine="420"/>
    </w:pPr>
  </w:style>
  <w:style w:type="paragraph" w:styleId="a4">
    <w:name w:val="header"/>
    <w:basedOn w:val="a"/>
    <w:link w:val="a5"/>
    <w:uiPriority w:val="99"/>
    <w:unhideWhenUsed/>
    <w:rsid w:val="00DE279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279B"/>
    <w:rPr>
      <w:sz w:val="18"/>
      <w:szCs w:val="18"/>
    </w:rPr>
  </w:style>
  <w:style w:type="paragraph" w:styleId="a6">
    <w:name w:val="footer"/>
    <w:basedOn w:val="a"/>
    <w:link w:val="a7"/>
    <w:uiPriority w:val="99"/>
    <w:unhideWhenUsed/>
    <w:rsid w:val="00DE279B"/>
    <w:pPr>
      <w:tabs>
        <w:tab w:val="center" w:pos="4153"/>
        <w:tab w:val="right" w:pos="8306"/>
      </w:tabs>
      <w:snapToGrid w:val="0"/>
      <w:jc w:val="left"/>
    </w:pPr>
    <w:rPr>
      <w:sz w:val="18"/>
      <w:szCs w:val="18"/>
    </w:rPr>
  </w:style>
  <w:style w:type="character" w:customStyle="1" w:styleId="a7">
    <w:name w:val="页脚 字符"/>
    <w:basedOn w:val="a0"/>
    <w:link w:val="a6"/>
    <w:uiPriority w:val="99"/>
    <w:rsid w:val="00DE279B"/>
    <w:rPr>
      <w:sz w:val="18"/>
      <w:szCs w:val="18"/>
    </w:rPr>
  </w:style>
  <w:style w:type="paragraph" w:styleId="a8">
    <w:name w:val="Balloon Text"/>
    <w:basedOn w:val="a"/>
    <w:link w:val="a9"/>
    <w:uiPriority w:val="99"/>
    <w:semiHidden/>
    <w:unhideWhenUsed/>
    <w:rsid w:val="009004D3"/>
    <w:rPr>
      <w:sz w:val="18"/>
      <w:szCs w:val="18"/>
    </w:rPr>
  </w:style>
  <w:style w:type="character" w:customStyle="1" w:styleId="a9">
    <w:name w:val="批注框文本 字符"/>
    <w:basedOn w:val="a0"/>
    <w:link w:val="a8"/>
    <w:uiPriority w:val="99"/>
    <w:semiHidden/>
    <w:rsid w:val="009004D3"/>
    <w:rPr>
      <w:sz w:val="18"/>
      <w:szCs w:val="18"/>
    </w:rPr>
  </w:style>
  <w:style w:type="character" w:styleId="aa">
    <w:name w:val="annotation reference"/>
    <w:basedOn w:val="a0"/>
    <w:uiPriority w:val="99"/>
    <w:semiHidden/>
    <w:unhideWhenUsed/>
    <w:rsid w:val="00CD61CC"/>
    <w:rPr>
      <w:sz w:val="21"/>
      <w:szCs w:val="21"/>
    </w:rPr>
  </w:style>
  <w:style w:type="paragraph" w:styleId="ab">
    <w:name w:val="annotation text"/>
    <w:basedOn w:val="a"/>
    <w:link w:val="ac"/>
    <w:uiPriority w:val="99"/>
    <w:semiHidden/>
    <w:unhideWhenUsed/>
    <w:rsid w:val="00CD61CC"/>
    <w:pPr>
      <w:jc w:val="left"/>
    </w:pPr>
  </w:style>
  <w:style w:type="character" w:customStyle="1" w:styleId="ac">
    <w:name w:val="批注文字 字符"/>
    <w:basedOn w:val="a0"/>
    <w:link w:val="ab"/>
    <w:uiPriority w:val="99"/>
    <w:semiHidden/>
    <w:rsid w:val="00CD61CC"/>
  </w:style>
  <w:style w:type="paragraph" w:styleId="ad">
    <w:name w:val="annotation subject"/>
    <w:basedOn w:val="ab"/>
    <w:next w:val="ab"/>
    <w:link w:val="ae"/>
    <w:uiPriority w:val="99"/>
    <w:semiHidden/>
    <w:unhideWhenUsed/>
    <w:rsid w:val="00CD61CC"/>
    <w:rPr>
      <w:b/>
      <w:bCs/>
    </w:rPr>
  </w:style>
  <w:style w:type="character" w:customStyle="1" w:styleId="ae">
    <w:name w:val="批注主题 字符"/>
    <w:basedOn w:val="ac"/>
    <w:link w:val="ad"/>
    <w:uiPriority w:val="99"/>
    <w:semiHidden/>
    <w:rsid w:val="00CD61CC"/>
    <w:rPr>
      <w:b/>
      <w:bCs/>
    </w:rPr>
  </w:style>
  <w:style w:type="table" w:styleId="af">
    <w:name w:val="Table Grid"/>
    <w:basedOn w:val="a1"/>
    <w:uiPriority w:val="39"/>
    <w:rsid w:val="002C4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8</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y16213</dc:creator>
  <cp:keywords/>
  <dc:description/>
  <cp:lastModifiedBy>tfqh 11</cp:lastModifiedBy>
  <cp:revision>128</cp:revision>
  <dcterms:created xsi:type="dcterms:W3CDTF">2019-02-28T11:06:00Z</dcterms:created>
  <dcterms:modified xsi:type="dcterms:W3CDTF">2019-04-01T10:18:00Z</dcterms:modified>
</cp:coreProperties>
</file>